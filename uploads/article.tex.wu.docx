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264A1B" w:rsidRDefault="00517005" w:rsidP="00264A1B">
      <w:pPr>
        <w:pStyle w:val="a3"/>
        <w:rPr>
          <w:rFonts w:hAnsi="宋体" w:cs="宋体" w:hint="eastAsia"/>
        </w:rPr>
      </w:pPr>
      <w:r w:rsidRPr="00264A1B">
        <w:rPr>
          <w:rFonts w:hAnsi="宋体" w:cs="宋体" w:hint="eastAsia"/>
        </w:rPr>
        <w:t>\documentclass[pra</w:t>
      </w:r>
      <w:proofErr w:type="gramStart"/>
      <w:r w:rsidRPr="00264A1B">
        <w:rPr>
          <w:rFonts w:hAnsi="宋体" w:cs="宋体" w:hint="eastAsia"/>
        </w:rPr>
        <w:t>,twocolumn,showpacs,superscriptaddress</w:t>
      </w:r>
      <w:proofErr w:type="gramEnd"/>
      <w:r w:rsidRPr="00264A1B">
        <w:rPr>
          <w:rFonts w:hAnsi="宋体" w:cs="宋体" w:hint="eastAsia"/>
        </w:rPr>
        <w:t>]{revtex4-1}</w:t>
      </w:r>
    </w:p>
    <w:p w:rsidR="00000000" w:rsidRPr="00264A1B" w:rsidRDefault="00517005" w:rsidP="00264A1B">
      <w:pPr>
        <w:pStyle w:val="a3"/>
        <w:rPr>
          <w:rFonts w:hAnsi="宋体" w:cs="宋体" w:hint="eastAsia"/>
        </w:rPr>
      </w:pPr>
      <w:r w:rsidRPr="00264A1B">
        <w:rPr>
          <w:rFonts w:hAnsi="宋体" w:cs="宋体" w:hint="eastAsia"/>
        </w:rPr>
        <w:t>%%%%%%%%%%%%%%%%%%%%%%%%%%%%%%%%%%%%%%%%%%%%%%%%%%%%%%%%%%%%%%%%%%%%%%%%%%%%%%%%%%%%%%%%%%%%%%%%%%%%%%%%%%%%%%%%%%%%%%%%%%%%%%%%%%%%%%%%%%%%%%%%%%%%%%%%%%%%%%%%%%%%%%%%%%%%%%%%%%%%%%%%%%</w:t>
      </w:r>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usepackage</w:t>
      </w:r>
      <w:proofErr w:type="spellEnd"/>
      <w:r w:rsidRPr="00264A1B">
        <w:rPr>
          <w:rFonts w:hAnsi="宋体" w:cs="宋体" w:hint="eastAsia"/>
        </w:rPr>
        <w:t>{</w:t>
      </w:r>
      <w:proofErr w:type="spellStart"/>
      <w:r w:rsidRPr="00264A1B">
        <w:rPr>
          <w:rFonts w:hAnsi="宋体" w:cs="宋体" w:hint="eastAsia"/>
        </w:rPr>
        <w:t>graphicx</w:t>
      </w:r>
      <w:proofErr w:type="spellEnd"/>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usepackage</w:t>
      </w:r>
      <w:proofErr w:type="spellEnd"/>
      <w:r w:rsidRPr="00264A1B">
        <w:rPr>
          <w:rFonts w:hAnsi="宋体" w:cs="宋体" w:hint="eastAsia"/>
        </w:rPr>
        <w:t>{</w:t>
      </w:r>
      <w:proofErr w:type="spellStart"/>
      <w:r w:rsidRPr="00264A1B">
        <w:rPr>
          <w:rFonts w:hAnsi="宋体" w:cs="宋体" w:hint="eastAsia"/>
        </w:rPr>
        <w:t>amssymb</w:t>
      </w:r>
      <w:proofErr w:type="spellEnd"/>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usepackage</w:t>
      </w:r>
      <w:proofErr w:type="spellEnd"/>
      <w:r w:rsidRPr="00264A1B">
        <w:rPr>
          <w:rFonts w:hAnsi="宋体" w:cs="宋体" w:hint="eastAsia"/>
        </w:rPr>
        <w:t>{</w:t>
      </w:r>
      <w:proofErr w:type="spellStart"/>
      <w:r w:rsidRPr="00264A1B">
        <w:rPr>
          <w:rFonts w:hAnsi="宋体" w:cs="宋体" w:hint="eastAsia"/>
        </w:rPr>
        <w:t>amsfonts</w:t>
      </w:r>
      <w:proofErr w:type="spellEnd"/>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usepackage</w:t>
      </w:r>
      <w:proofErr w:type="spellEnd"/>
      <w:r w:rsidRPr="00264A1B">
        <w:rPr>
          <w:rFonts w:hAnsi="宋体" w:cs="宋体" w:hint="eastAsia"/>
        </w:rPr>
        <w:t>{</w:t>
      </w:r>
      <w:proofErr w:type="spellStart"/>
      <w:r w:rsidRPr="00264A1B">
        <w:rPr>
          <w:rFonts w:hAnsi="宋体" w:cs="宋体" w:hint="eastAsia"/>
        </w:rPr>
        <w:t>amsmath</w:t>
      </w:r>
      <w:proofErr w:type="spellEnd"/>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usepackage</w:t>
      </w:r>
      <w:proofErr w:type="spellEnd"/>
      <w:r w:rsidRPr="00264A1B">
        <w:rPr>
          <w:rFonts w:hAnsi="宋体" w:cs="宋体" w:hint="eastAsia"/>
        </w:rPr>
        <w:t>{</w:t>
      </w:r>
      <w:proofErr w:type="spellStart"/>
      <w:r w:rsidRPr="00264A1B">
        <w:rPr>
          <w:rFonts w:hAnsi="宋体" w:cs="宋体" w:hint="eastAsia"/>
        </w:rPr>
        <w:t>lmodern</w:t>
      </w:r>
      <w:proofErr w:type="spellEnd"/>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usepackage</w:t>
      </w:r>
      <w:proofErr w:type="spellEnd"/>
      <w:r w:rsidRPr="00264A1B">
        <w:rPr>
          <w:rFonts w:hAnsi="宋体" w:cs="宋体" w:hint="eastAsia"/>
        </w:rPr>
        <w:t>{</w:t>
      </w:r>
      <w:proofErr w:type="spellStart"/>
      <w:r w:rsidRPr="00264A1B">
        <w:rPr>
          <w:rFonts w:hAnsi="宋体" w:cs="宋体" w:hint="eastAsia"/>
        </w:rPr>
        <w:t>mathrsfs</w:t>
      </w:r>
      <w:proofErr w:type="spellEnd"/>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usepackage</w:t>
      </w:r>
      <w:proofErr w:type="spellEnd"/>
      <w:r w:rsidRPr="00264A1B">
        <w:rPr>
          <w:rFonts w:hAnsi="宋体" w:cs="宋体" w:hint="eastAsia"/>
        </w:rPr>
        <w:t>[</w:t>
      </w:r>
      <w:proofErr w:type="spellStart"/>
      <w:r w:rsidRPr="00264A1B">
        <w:rPr>
          <w:rFonts w:hAnsi="宋体" w:cs="宋体" w:hint="eastAsia"/>
        </w:rPr>
        <w:t>dvipdfm,colorlinks</w:t>
      </w:r>
      <w:proofErr w:type="spellEnd"/>
      <w:r w:rsidRPr="00264A1B">
        <w:rPr>
          <w:rFonts w:hAnsi="宋体" w:cs="宋体" w:hint="eastAsia"/>
        </w:rPr>
        <w:t xml:space="preserve">=true, </w:t>
      </w:r>
      <w:proofErr w:type="spellStart"/>
      <w:r w:rsidRPr="00264A1B">
        <w:rPr>
          <w:rFonts w:hAnsi="宋体" w:cs="宋体" w:hint="eastAsia"/>
        </w:rPr>
        <w:t>citecolor</w:t>
      </w:r>
      <w:proofErr w:type="spellEnd"/>
      <w:r w:rsidRPr="00264A1B">
        <w:rPr>
          <w:rFonts w:hAnsi="宋体" w:cs="宋体" w:hint="eastAsia"/>
        </w:rPr>
        <w:t xml:space="preserve">=blue, </w:t>
      </w:r>
      <w:proofErr w:type="spellStart"/>
      <w:r w:rsidRPr="00264A1B">
        <w:rPr>
          <w:rFonts w:hAnsi="宋体" w:cs="宋体" w:hint="eastAsia"/>
        </w:rPr>
        <w:t>urlcolor</w:t>
      </w:r>
      <w:proofErr w:type="spellEnd"/>
      <w:r w:rsidRPr="00264A1B">
        <w:rPr>
          <w:rFonts w:hAnsi="宋体" w:cs="宋体" w:hint="eastAsia"/>
        </w:rPr>
        <w:t>=</w:t>
      </w:r>
      <w:proofErr w:type="gramStart"/>
      <w:r w:rsidRPr="00264A1B">
        <w:rPr>
          <w:rFonts w:hAnsi="宋体" w:cs="宋体" w:hint="eastAsia"/>
        </w:rPr>
        <w:t>blue ]{</w:t>
      </w:r>
      <w:proofErr w:type="spellStart"/>
      <w:proofErr w:type="gramEnd"/>
      <w:r w:rsidRPr="00264A1B">
        <w:rPr>
          <w:rFonts w:hAnsi="宋体" w:cs="宋体" w:hint="eastAsia"/>
        </w:rPr>
        <w:t>hyperref</w:t>
      </w:r>
      <w:proofErr w:type="spellEnd"/>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\begin{document}</w:t>
      </w:r>
    </w:p>
    <w:p w:rsidR="00000000" w:rsidRPr="00264A1B" w:rsidRDefault="00517005" w:rsidP="00264A1B">
      <w:pPr>
        <w:pStyle w:val="a3"/>
        <w:rPr>
          <w:rFonts w:hAnsi="宋体" w:cs="宋体" w:hint="eastAsia"/>
        </w:rPr>
      </w:pPr>
      <w:r w:rsidRPr="00264A1B">
        <w:rPr>
          <w:rFonts w:hAnsi="宋体" w:cs="宋体" w:hint="eastAsia"/>
        </w:rPr>
        <w:t xml:space="preserve">\title{Fluorescence from </w:t>
      </w:r>
      <w:ins w:id="0" w:author="law" w:date="2015-07-27T16:55:00Z">
        <w:r w:rsidR="002B7663">
          <w:rPr>
            <w:rFonts w:hAnsi="宋体" w:cs="宋体" w:hint="eastAsia"/>
          </w:rPr>
          <w:t xml:space="preserve">a </w:t>
        </w:r>
      </w:ins>
      <w:r w:rsidRPr="00264A1B">
        <w:rPr>
          <w:rFonts w:hAnsi="宋体" w:cs="宋体" w:hint="eastAsia"/>
        </w:rPr>
        <w:t xml:space="preserve">quantum dot modified by </w:t>
      </w:r>
      <w:del w:id="1" w:author="law" w:date="2015-07-27T16:56:00Z">
        <w:r w:rsidRPr="00264A1B" w:rsidDel="002B7663">
          <w:rPr>
            <w:rFonts w:hAnsi="宋体" w:cs="宋体" w:hint="eastAsia"/>
          </w:rPr>
          <w:delText xml:space="preserve">the </w:delText>
        </w:r>
      </w:del>
      <w:proofErr w:type="spellStart"/>
      <w:r w:rsidRPr="00264A1B">
        <w:rPr>
          <w:rFonts w:hAnsi="宋体" w:cs="宋体" w:hint="eastAsia"/>
        </w:rPr>
        <w:t>mesoscopic</w:t>
      </w:r>
      <w:proofErr w:type="spellEnd"/>
      <w:r w:rsidRPr="00264A1B">
        <w:rPr>
          <w:rFonts w:hAnsi="宋体" w:cs="宋体" w:hint="eastAsia"/>
        </w:rPr>
        <w:t xml:space="preserve"> characteristics in </w:t>
      </w:r>
      <w:proofErr w:type="spellStart"/>
      <w:r w:rsidRPr="00264A1B">
        <w:rPr>
          <w:rFonts w:hAnsi="宋体" w:cs="宋体" w:hint="eastAsia"/>
        </w:rPr>
        <w:t>nanoplasmonics</w:t>
      </w:r>
      <w:proofErr w:type="spellEnd"/>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\author{**************}</w:t>
      </w:r>
    </w:p>
    <w:p w:rsidR="00000000" w:rsidRPr="00264A1B" w:rsidRDefault="00517005" w:rsidP="00264A1B">
      <w:pPr>
        <w:pStyle w:val="a3"/>
        <w:rPr>
          <w:rFonts w:hAnsi="宋体" w:cs="宋体" w:hint="eastAsia"/>
        </w:rPr>
      </w:pPr>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w:t>
      </w:r>
      <w:r w:rsidRPr="00264A1B">
        <w:rPr>
          <w:rFonts w:hAnsi="宋体" w:cs="宋体" w:hint="eastAsia"/>
        </w:rPr>
        <w:t>begin{abstract}</w:t>
      </w:r>
    </w:p>
    <w:p w:rsidR="00000000" w:rsidRPr="00264A1B" w:rsidRDefault="00517005" w:rsidP="00264A1B">
      <w:pPr>
        <w:pStyle w:val="a3"/>
        <w:rPr>
          <w:rFonts w:hAnsi="宋体" w:cs="宋体" w:hint="eastAsia"/>
        </w:rPr>
      </w:pPr>
      <w:r w:rsidRPr="00264A1B">
        <w:rPr>
          <w:rFonts w:hAnsi="宋体" w:cs="宋体" w:hint="eastAsia"/>
        </w:rPr>
        <w:t xml:space="preserve">The </w:t>
      </w:r>
      <w:proofErr w:type="spellStart"/>
      <w:r w:rsidRPr="00264A1B">
        <w:rPr>
          <w:rFonts w:hAnsi="宋体" w:cs="宋体" w:hint="eastAsia"/>
        </w:rPr>
        <w:t>mesoscopic</w:t>
      </w:r>
      <w:proofErr w:type="spellEnd"/>
      <w:r w:rsidRPr="00264A1B">
        <w:rPr>
          <w:rFonts w:hAnsi="宋体" w:cs="宋体" w:hint="eastAsia"/>
        </w:rPr>
        <w:t xml:space="preserve"> characteristics of </w:t>
      </w:r>
      <w:ins w:id="2" w:author="law" w:date="2015-07-27T16:56:00Z">
        <w:r w:rsidR="002B7663">
          <w:rPr>
            <w:rFonts w:hAnsi="宋体" w:cs="宋体" w:hint="eastAsia"/>
          </w:rPr>
          <w:t xml:space="preserve">a </w:t>
        </w:r>
      </w:ins>
      <w:r w:rsidRPr="00264A1B">
        <w:rPr>
          <w:rFonts w:hAnsi="宋体" w:cs="宋体" w:hint="eastAsia"/>
        </w:rPr>
        <w:t>semiconductor quantum dot (QD) provide new opportunities for the manipulation of light-matter interaction. Here, we theoretically study the QD fluorescence, such as the spontaneous emission and the resonan</w:t>
      </w:r>
      <w:r w:rsidRPr="00264A1B">
        <w:rPr>
          <w:rFonts w:hAnsi="宋体" w:cs="宋体" w:hint="eastAsia"/>
        </w:rPr>
        <w:t>ce fluorescence</w:t>
      </w:r>
      <w:proofErr w:type="gramStart"/>
      <w:r w:rsidRPr="00264A1B">
        <w:rPr>
          <w:rFonts w:hAnsi="宋体" w:cs="宋体" w:hint="eastAsia"/>
        </w:rPr>
        <w:t>,  contain</w:t>
      </w:r>
      <w:ins w:id="3" w:author="law" w:date="2015-07-27T16:56:00Z">
        <w:r w:rsidR="002B7663">
          <w:rPr>
            <w:rFonts w:hAnsi="宋体" w:cs="宋体" w:hint="eastAsia"/>
          </w:rPr>
          <w:t>ed</w:t>
        </w:r>
      </w:ins>
      <w:proofErr w:type="gramEnd"/>
      <w:del w:id="4" w:author="law" w:date="2015-07-27T16:57:00Z">
        <w:r w:rsidRPr="00264A1B" w:rsidDel="002B7663">
          <w:rPr>
            <w:rFonts w:hAnsi="宋体" w:cs="宋体" w:hint="eastAsia"/>
          </w:rPr>
          <w:delText>ing</w:delText>
        </w:r>
      </w:del>
      <w:ins w:id="5" w:author="law" w:date="2015-07-27T16:57:00Z">
        <w:r w:rsidR="002B7663">
          <w:rPr>
            <w:rFonts w:hAnsi="宋体" w:cs="宋体" w:hint="eastAsia"/>
          </w:rPr>
          <w:t xml:space="preserve"> in</w:t>
        </w:r>
      </w:ins>
      <w:r w:rsidRPr="00264A1B">
        <w:rPr>
          <w:rFonts w:hAnsi="宋体" w:cs="宋体" w:hint="eastAsia"/>
        </w:rPr>
        <w:t xml:space="preserve"> the </w:t>
      </w:r>
      <w:proofErr w:type="spellStart"/>
      <w:r w:rsidRPr="00264A1B">
        <w:rPr>
          <w:rFonts w:hAnsi="宋体" w:cs="宋体" w:hint="eastAsia"/>
        </w:rPr>
        <w:t>mesoscopic</w:t>
      </w:r>
      <w:proofErr w:type="spellEnd"/>
      <w:r w:rsidRPr="00264A1B">
        <w:rPr>
          <w:rFonts w:hAnsi="宋体" w:cs="宋体" w:hint="eastAsia"/>
        </w:rPr>
        <w:t xml:space="preserve"> QD effects determined by the </w:t>
      </w:r>
      <w:proofErr w:type="spellStart"/>
      <w:r w:rsidRPr="00264A1B">
        <w:rPr>
          <w:rFonts w:hAnsi="宋体" w:cs="宋体" w:hint="eastAsia"/>
        </w:rPr>
        <w:t>plasmon</w:t>
      </w:r>
      <w:proofErr w:type="spellEnd"/>
      <w:r w:rsidRPr="00264A1B">
        <w:rPr>
          <w:rFonts w:hAnsi="宋体" w:cs="宋体" w:hint="eastAsia"/>
        </w:rPr>
        <w:t xml:space="preserve">-matter interaction in a hybrid QD-metal </w:t>
      </w:r>
      <w:proofErr w:type="spellStart"/>
      <w:r w:rsidRPr="00264A1B">
        <w:rPr>
          <w:rFonts w:hAnsi="宋体" w:cs="宋体" w:hint="eastAsia"/>
        </w:rPr>
        <w:t>nanosystem</w:t>
      </w:r>
      <w:proofErr w:type="spellEnd"/>
      <w:r w:rsidRPr="00264A1B">
        <w:rPr>
          <w:rFonts w:hAnsi="宋体" w:cs="宋体" w:hint="eastAsia"/>
        </w:rPr>
        <w:t xml:space="preserve">. It is revealed that </w:t>
      </w:r>
      <w:ins w:id="6" w:author="law" w:date="2015-07-27T16:57:00Z">
        <w:r w:rsidR="002B7663" w:rsidRPr="00264A1B">
          <w:rPr>
            <w:rFonts w:hAnsi="宋体" w:cs="宋体" w:hint="eastAsia"/>
          </w:rPr>
          <w:t xml:space="preserve">the QD </w:t>
        </w:r>
      </w:ins>
      <w:r w:rsidRPr="00264A1B">
        <w:rPr>
          <w:rFonts w:hAnsi="宋体" w:cs="宋体" w:hint="eastAsia"/>
        </w:rPr>
        <w:t xml:space="preserve">fluorescence </w:t>
      </w:r>
      <w:del w:id="7" w:author="law" w:date="2015-07-27T16:57:00Z">
        <w:r w:rsidRPr="00264A1B" w:rsidDel="002B7663">
          <w:rPr>
            <w:rFonts w:hAnsi="宋体" w:cs="宋体" w:hint="eastAsia"/>
          </w:rPr>
          <w:delText xml:space="preserve">of the QD </w:delText>
        </w:r>
      </w:del>
      <w:r w:rsidRPr="00264A1B">
        <w:rPr>
          <w:rFonts w:hAnsi="宋体" w:cs="宋体" w:hint="eastAsia"/>
        </w:rPr>
        <w:t>experiences different rotation symmetry over the QD spatial orientation and show</w:t>
      </w:r>
      <w:r w:rsidRPr="00264A1B">
        <w:rPr>
          <w:rFonts w:hAnsi="宋体" w:cs="宋体" w:hint="eastAsia"/>
        </w:rPr>
        <w:t>s different features compar</w:t>
      </w:r>
      <w:ins w:id="8" w:author="law" w:date="2015-07-27T16:57:00Z">
        <w:r w:rsidR="002B7663">
          <w:rPr>
            <w:rFonts w:hAnsi="宋体" w:cs="宋体" w:hint="eastAsia"/>
          </w:rPr>
          <w:t>ed</w:t>
        </w:r>
      </w:ins>
      <w:del w:id="9" w:author="law" w:date="2015-07-27T16:57:00Z">
        <w:r w:rsidRPr="00264A1B" w:rsidDel="002B7663">
          <w:rPr>
            <w:rFonts w:hAnsi="宋体" w:cs="宋体" w:hint="eastAsia"/>
          </w:rPr>
          <w:delText>ing</w:delText>
        </w:r>
      </w:del>
      <w:r w:rsidRPr="00264A1B">
        <w:rPr>
          <w:rFonts w:hAnsi="宋体" w:cs="宋体" w:hint="eastAsia"/>
        </w:rPr>
        <w:t xml:space="preserve"> with that under the dipole approximation when the QD is positioned within the penetration depth of the </w:t>
      </w:r>
      <w:proofErr w:type="spellStart"/>
      <w:r w:rsidRPr="00264A1B">
        <w:rPr>
          <w:rFonts w:hAnsi="宋体" w:cs="宋体" w:hint="eastAsia"/>
        </w:rPr>
        <w:t>plasmons</w:t>
      </w:r>
      <w:proofErr w:type="spellEnd"/>
      <w:r w:rsidRPr="00264A1B">
        <w:rPr>
          <w:rFonts w:hAnsi="宋体" w:cs="宋体" w:hint="eastAsia"/>
        </w:rPr>
        <w:t xml:space="preserve"> into the dielectric. </w:t>
      </w:r>
      <w:del w:id="10" w:author="law" w:date="2015-07-27T16:58:00Z">
        <w:r w:rsidRPr="00264A1B" w:rsidDel="002B7663">
          <w:rPr>
            <w:rFonts w:hAnsi="宋体" w:cs="宋体" w:hint="eastAsia"/>
          </w:rPr>
          <w:delText>With the utilization</w:delText>
        </w:r>
      </w:del>
      <w:ins w:id="11" w:author="law" w:date="2015-07-27T16:58:00Z">
        <w:r w:rsidR="002B7663">
          <w:rPr>
            <w:rFonts w:hAnsi="宋体" w:cs="宋体" w:hint="eastAsia"/>
          </w:rPr>
          <w:t>By making use</w:t>
        </w:r>
      </w:ins>
      <w:r w:rsidRPr="00264A1B">
        <w:rPr>
          <w:rFonts w:hAnsi="宋体" w:cs="宋体" w:hint="eastAsia"/>
        </w:rPr>
        <w:t xml:space="preserve"> of the QD </w:t>
      </w:r>
      <w:proofErr w:type="spellStart"/>
      <w:r w:rsidRPr="00264A1B">
        <w:rPr>
          <w:rFonts w:hAnsi="宋体" w:cs="宋体" w:hint="eastAsia"/>
        </w:rPr>
        <w:t>mesoscopic</w:t>
      </w:r>
      <w:proofErr w:type="spellEnd"/>
      <w:r w:rsidRPr="00264A1B">
        <w:rPr>
          <w:rFonts w:hAnsi="宋体" w:cs="宋体" w:hint="eastAsia"/>
        </w:rPr>
        <w:t xml:space="preserve"> characteristics, the fluorescence can be </w:t>
      </w:r>
      <w:del w:id="12" w:author="law" w:date="2015-07-27T16:58:00Z">
        <w:r w:rsidRPr="00264A1B" w:rsidDel="002B7663">
          <w:rPr>
            <w:rFonts w:hAnsi="宋体" w:cs="宋体" w:hint="eastAsia"/>
          </w:rPr>
          <w:delText xml:space="preserve">well </w:delText>
        </w:r>
      </w:del>
      <w:r w:rsidRPr="00264A1B">
        <w:rPr>
          <w:rFonts w:hAnsi="宋体" w:cs="宋体" w:hint="eastAsia"/>
        </w:rPr>
        <w:t>cont</w:t>
      </w:r>
      <w:r w:rsidRPr="00264A1B">
        <w:rPr>
          <w:rFonts w:hAnsi="宋体" w:cs="宋体" w:hint="eastAsia"/>
        </w:rPr>
        <w:t xml:space="preserve">rolled, which </w:t>
      </w:r>
      <w:del w:id="13" w:author="law" w:date="2015-07-27T16:58:00Z">
        <w:r w:rsidRPr="00264A1B" w:rsidDel="002B7663">
          <w:rPr>
            <w:rFonts w:hAnsi="宋体" w:cs="宋体" w:hint="eastAsia"/>
          </w:rPr>
          <w:delText>is instructive for its utilization</w:delText>
        </w:r>
      </w:del>
      <w:ins w:id="14" w:author="law" w:date="2015-07-27T16:58:00Z">
        <w:r w:rsidR="002B7663">
          <w:rPr>
            <w:rFonts w:hAnsi="宋体" w:cs="宋体" w:hint="eastAsia"/>
          </w:rPr>
          <w:t>may have useful application</w:t>
        </w:r>
      </w:ins>
      <w:r w:rsidRPr="00264A1B">
        <w:rPr>
          <w:rFonts w:hAnsi="宋体" w:cs="宋体" w:hint="eastAsia"/>
        </w:rPr>
        <w:t xml:space="preserve"> in the development of </w:t>
      </w:r>
      <w:proofErr w:type="spellStart"/>
      <w:r w:rsidRPr="00264A1B">
        <w:rPr>
          <w:rFonts w:hAnsi="宋体" w:cs="宋体" w:hint="eastAsia"/>
        </w:rPr>
        <w:t>nanophotonic</w:t>
      </w:r>
      <w:proofErr w:type="spellEnd"/>
      <w:r w:rsidRPr="00264A1B">
        <w:rPr>
          <w:rFonts w:hAnsi="宋体" w:cs="宋体" w:hint="eastAsia"/>
        </w:rPr>
        <w:t xml:space="preserve"> devices.</w:t>
      </w:r>
    </w:p>
    <w:p w:rsidR="00000000" w:rsidRPr="00264A1B" w:rsidRDefault="00517005" w:rsidP="00264A1B">
      <w:pPr>
        <w:pStyle w:val="a3"/>
        <w:rPr>
          <w:rFonts w:hAnsi="宋体" w:cs="宋体" w:hint="eastAsia"/>
        </w:rPr>
      </w:pPr>
      <w:r w:rsidRPr="00264A1B">
        <w:rPr>
          <w:rFonts w:hAnsi="宋体" w:cs="宋体" w:hint="eastAsia"/>
        </w:rPr>
        <w:t>\end{abstract}</w:t>
      </w: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pacs</w:t>
      </w:r>
      <w:proofErr w:type="spellEnd"/>
      <w:r w:rsidRPr="00264A1B">
        <w:rPr>
          <w:rFonts w:hAnsi="宋体" w:cs="宋体" w:hint="eastAsia"/>
        </w:rPr>
        <w:t>{42.50.Pq, 03.67.Bg, 42.50.Dv}</w:t>
      </w: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maketitle</w:t>
      </w:r>
      <w:proofErr w:type="spellEnd"/>
    </w:p>
    <w:p w:rsidR="00000000" w:rsidRPr="00264A1B" w:rsidRDefault="00517005" w:rsidP="00264A1B">
      <w:pPr>
        <w:pStyle w:val="a3"/>
        <w:rPr>
          <w:rFonts w:hAnsi="宋体" w:cs="宋体" w:hint="eastAsia"/>
        </w:rPr>
      </w:pPr>
      <w:r w:rsidRPr="00264A1B">
        <w:rPr>
          <w:rFonts w:hAnsi="宋体" w:cs="宋体" w:hint="eastAsia"/>
        </w:rPr>
        <w:t>\section{introduction}</w:t>
      </w:r>
    </w:p>
    <w:p w:rsidR="00000000" w:rsidRPr="00264A1B" w:rsidRDefault="00517005" w:rsidP="00264A1B">
      <w:pPr>
        <w:pStyle w:val="a3"/>
        <w:rPr>
          <w:rFonts w:hAnsi="宋体" w:cs="宋体" w:hint="eastAsia"/>
        </w:rPr>
      </w:pPr>
      <w:r w:rsidRPr="00264A1B">
        <w:rPr>
          <w:rFonts w:hAnsi="宋体" w:cs="宋体" w:hint="eastAsia"/>
        </w:rPr>
        <w:t xml:space="preserve">Quantum optics has </w:t>
      </w:r>
      <w:del w:id="15" w:author="law" w:date="2015-07-27T16:59:00Z">
        <w:r w:rsidRPr="00264A1B" w:rsidDel="002B7663">
          <w:rPr>
            <w:rFonts w:hAnsi="宋体" w:cs="宋体" w:hint="eastAsia"/>
          </w:rPr>
          <w:delText>passed its way</w:delText>
        </w:r>
      </w:del>
      <w:ins w:id="16" w:author="law" w:date="2015-07-27T16:59:00Z">
        <w:r w:rsidR="002B7663">
          <w:rPr>
            <w:rFonts w:hAnsi="宋体" w:cs="宋体" w:hint="eastAsia"/>
          </w:rPr>
          <w:t xml:space="preserve">advanced to the stage </w:t>
        </w:r>
      </w:ins>
      <w:ins w:id="17" w:author="law" w:date="2015-07-27T17:00:00Z">
        <w:r w:rsidR="002B7663">
          <w:rPr>
            <w:rFonts w:hAnsi="宋体" w:cs="宋体" w:hint="eastAsia"/>
          </w:rPr>
          <w:t>of</w:t>
        </w:r>
      </w:ins>
      <w:del w:id="18" w:author="law" w:date="2015-07-27T17:00:00Z">
        <w:r w:rsidRPr="00264A1B" w:rsidDel="002B7663">
          <w:rPr>
            <w:rFonts w:hAnsi="宋体" w:cs="宋体" w:hint="eastAsia"/>
          </w:rPr>
          <w:delText xml:space="preserve"> to the</w:delText>
        </w:r>
      </w:del>
      <w:r w:rsidRPr="00264A1B">
        <w:rPr>
          <w:rFonts w:hAnsi="宋体" w:cs="宋体" w:hint="eastAsia"/>
        </w:rPr>
        <w:t xml:space="preserve"> experimental </w:t>
      </w:r>
      <w:del w:id="19" w:author="law" w:date="2015-07-27T17:00:00Z">
        <w:r w:rsidRPr="00264A1B" w:rsidDel="002B7663">
          <w:rPr>
            <w:rFonts w:hAnsi="宋体" w:cs="宋体" w:hint="eastAsia"/>
          </w:rPr>
          <w:delText xml:space="preserve">measuring </w:delText>
        </w:r>
      </w:del>
      <w:ins w:id="20" w:author="law" w:date="2015-07-27T17:00:00Z">
        <w:r w:rsidR="002B7663" w:rsidRPr="00264A1B">
          <w:rPr>
            <w:rFonts w:hAnsi="宋体" w:cs="宋体" w:hint="eastAsia"/>
          </w:rPr>
          <w:t>measur</w:t>
        </w:r>
        <w:r w:rsidR="002B7663">
          <w:rPr>
            <w:rFonts w:hAnsi="宋体" w:cs="宋体" w:hint="eastAsia"/>
          </w:rPr>
          <w:t>ement</w:t>
        </w:r>
        <w:r w:rsidR="002B7663" w:rsidRPr="00264A1B">
          <w:rPr>
            <w:rFonts w:hAnsi="宋体" w:cs="宋体" w:hint="eastAsia"/>
          </w:rPr>
          <w:t xml:space="preserve"> </w:t>
        </w:r>
      </w:ins>
      <w:r w:rsidRPr="00264A1B">
        <w:rPr>
          <w:rFonts w:hAnsi="宋体" w:cs="宋体" w:hint="eastAsia"/>
        </w:rPr>
        <w:t>and manip</w:t>
      </w:r>
      <w:r w:rsidRPr="00264A1B">
        <w:rPr>
          <w:rFonts w:hAnsi="宋体" w:cs="宋体" w:hint="eastAsia"/>
        </w:rPr>
        <w:t>ulation of individual quantum systems \cite{Haroche2013a</w:t>
      </w:r>
      <w:proofErr w:type="gramStart"/>
      <w:r w:rsidRPr="00264A1B">
        <w:rPr>
          <w:rFonts w:hAnsi="宋体" w:cs="宋体" w:hint="eastAsia"/>
        </w:rPr>
        <w:t>,Wineland2013,Wang2015</w:t>
      </w:r>
      <w:proofErr w:type="gramEnd"/>
      <w:r w:rsidRPr="00264A1B">
        <w:rPr>
          <w:rFonts w:hAnsi="宋体" w:cs="宋体" w:hint="eastAsia"/>
        </w:rPr>
        <w:t xml:space="preserve">}, where the light-matter interaction plays an important role. With </w:t>
      </w:r>
      <w:del w:id="21" w:author="law" w:date="2015-07-27T17:00:00Z">
        <w:r w:rsidRPr="00264A1B" w:rsidDel="002B7663">
          <w:rPr>
            <w:rFonts w:hAnsi="宋体" w:cs="宋体" w:hint="eastAsia"/>
          </w:rPr>
          <w:delText>a</w:delText>
        </w:r>
      </w:del>
      <w:ins w:id="22" w:author="law" w:date="2015-07-27T17:00:00Z">
        <w:r w:rsidR="002B7663">
          <w:rPr>
            <w:rFonts w:hAnsi="宋体" w:cs="宋体" w:hint="eastAsia"/>
          </w:rPr>
          <w:t>the</w:t>
        </w:r>
      </w:ins>
      <w:r w:rsidRPr="00264A1B">
        <w:rPr>
          <w:rFonts w:hAnsi="宋体" w:cs="宋体" w:hint="eastAsia"/>
        </w:rPr>
        <w:t xml:space="preserve"> further development of technology, </w:t>
      </w:r>
      <w:r w:rsidRPr="00264A1B">
        <w:rPr>
          <w:rFonts w:hAnsi="宋体" w:cs="宋体" w:hint="eastAsia"/>
        </w:rPr>
        <w:t>there</w:t>
      </w:r>
      <w:r w:rsidRPr="00264A1B">
        <w:rPr>
          <w:rFonts w:hAnsi="宋体" w:cs="宋体" w:hint="eastAsia"/>
        </w:rPr>
        <w:t xml:space="preserve"> </w:t>
      </w:r>
      <w:del w:id="23" w:author="law" w:date="2015-07-27T17:01:00Z">
        <w:r w:rsidRPr="00264A1B" w:rsidDel="002B7663">
          <w:rPr>
            <w:rFonts w:hAnsi="宋体" w:cs="宋体" w:hint="eastAsia"/>
          </w:rPr>
          <w:delText>has been spurred</w:delText>
        </w:r>
      </w:del>
      <w:ins w:id="24" w:author="law" w:date="2015-07-27T17:01:00Z">
        <w:r w:rsidR="002B7663">
          <w:rPr>
            <w:rFonts w:hAnsi="宋体" w:cs="宋体" w:hint="eastAsia"/>
          </w:rPr>
          <w:t>is now</w:t>
        </w:r>
      </w:ins>
      <w:r w:rsidRPr="00264A1B">
        <w:rPr>
          <w:rFonts w:hAnsi="宋体" w:cs="宋体" w:hint="eastAsia"/>
        </w:rPr>
        <w:t xml:space="preserve"> </w:t>
      </w:r>
      <w:r w:rsidRPr="00264A1B">
        <w:rPr>
          <w:rFonts w:hAnsi="宋体" w:cs="宋体" w:hint="eastAsia"/>
        </w:rPr>
        <w:t xml:space="preserve">great interest </w:t>
      </w:r>
      <w:r w:rsidRPr="00264A1B">
        <w:rPr>
          <w:rFonts w:hAnsi="宋体" w:cs="宋体" w:hint="eastAsia"/>
        </w:rPr>
        <w:t>in exploring new physical mechanism</w:t>
      </w:r>
      <w:r w:rsidRPr="00264A1B">
        <w:rPr>
          <w:rFonts w:hAnsi="宋体" w:cs="宋体" w:hint="eastAsia"/>
        </w:rPr>
        <w:t xml:space="preserve">s that enable </w:t>
      </w:r>
      <w:del w:id="25" w:author="law" w:date="2015-07-27T17:01:00Z">
        <w:r w:rsidRPr="00264A1B" w:rsidDel="002B7663">
          <w:rPr>
            <w:rFonts w:hAnsi="宋体" w:cs="宋体" w:hint="eastAsia"/>
          </w:rPr>
          <w:delText xml:space="preserve">an effective </w:delText>
        </w:r>
      </w:del>
      <w:ins w:id="26" w:author="law" w:date="2015-07-27T17:01:00Z">
        <w:r w:rsidR="002B7663">
          <w:rPr>
            <w:rFonts w:hAnsi="宋体" w:cs="宋体" w:hint="eastAsia"/>
          </w:rPr>
          <w:t>efficient</w:t>
        </w:r>
        <w:r w:rsidR="002B7663" w:rsidRPr="00264A1B">
          <w:rPr>
            <w:rFonts w:hAnsi="宋体" w:cs="宋体" w:hint="eastAsia"/>
          </w:rPr>
          <w:t xml:space="preserve"> </w:t>
        </w:r>
      </w:ins>
      <w:r w:rsidRPr="00264A1B">
        <w:rPr>
          <w:rFonts w:hAnsi="宋体" w:cs="宋体" w:hint="eastAsia"/>
        </w:rPr>
        <w:t>control of the interaction between individual quantum systems and photon fields. Experimentally, with the reduction of the effective mode volume for the photons, strong and even ultra-strong light-matter coupling have been realiz</w:t>
      </w:r>
      <w:r w:rsidRPr="00264A1B">
        <w:rPr>
          <w:rFonts w:hAnsi="宋体" w:cs="宋体" w:hint="eastAsia"/>
        </w:rPr>
        <w:t xml:space="preserve">ed \cite{Wallraff2004,Guebrou2012,Niemczyk2010,Scalari2012}. Recently, a new </w:t>
      </w:r>
      <w:r w:rsidRPr="00264A1B">
        <w:rPr>
          <w:rFonts w:hAnsi="宋体" w:cs="宋体" w:hint="eastAsia"/>
        </w:rPr>
        <w:lastRenderedPageBreak/>
        <w:t xml:space="preserve">scheme exploiting the </w:t>
      </w:r>
      <w:proofErr w:type="spellStart"/>
      <w:r w:rsidRPr="00264A1B">
        <w:rPr>
          <w:rFonts w:hAnsi="宋体" w:cs="宋体" w:hint="eastAsia"/>
        </w:rPr>
        <w:t>mesoscopic</w:t>
      </w:r>
      <w:proofErr w:type="spellEnd"/>
      <w:r w:rsidRPr="00264A1B">
        <w:rPr>
          <w:rFonts w:hAnsi="宋体" w:cs="宋体" w:hint="eastAsia"/>
        </w:rPr>
        <w:t xml:space="preserve"> characteristics of QD</w:t>
      </w:r>
      <w:ins w:id="27" w:author="law" w:date="2015-07-27T17:02:00Z">
        <w:r w:rsidR="002B7663">
          <w:rPr>
            <w:rFonts w:hAnsi="宋体" w:cs="宋体" w:hint="eastAsia"/>
          </w:rPr>
          <w:t>s</w:t>
        </w:r>
      </w:ins>
      <w:r w:rsidRPr="00264A1B">
        <w:rPr>
          <w:rFonts w:hAnsi="宋体" w:cs="宋体" w:hint="eastAsia"/>
        </w:rPr>
        <w:t xml:space="preserve"> has been proposed \cite{Andersen2011}, </w:t>
      </w:r>
      <w:del w:id="28" w:author="law" w:date="2015-07-27T17:02:00Z">
        <w:r w:rsidRPr="00264A1B" w:rsidDel="002B7663">
          <w:rPr>
            <w:rFonts w:hAnsi="宋体" w:cs="宋体" w:hint="eastAsia"/>
          </w:rPr>
          <w:delText xml:space="preserve">with </w:delText>
        </w:r>
      </w:del>
      <w:ins w:id="29" w:author="law" w:date="2015-07-27T17:02:00Z">
        <w:r w:rsidR="002B7663">
          <w:rPr>
            <w:rFonts w:hAnsi="宋体" w:cs="宋体" w:hint="eastAsia"/>
          </w:rPr>
          <w:t>by means of</w:t>
        </w:r>
        <w:r w:rsidR="002B7663" w:rsidRPr="00264A1B">
          <w:rPr>
            <w:rFonts w:hAnsi="宋体" w:cs="宋体" w:hint="eastAsia"/>
          </w:rPr>
          <w:t xml:space="preserve"> </w:t>
        </w:r>
      </w:ins>
      <w:r w:rsidRPr="00264A1B">
        <w:rPr>
          <w:rFonts w:hAnsi="宋体" w:cs="宋体" w:hint="eastAsia"/>
        </w:rPr>
        <w:t xml:space="preserve">which the </w:t>
      </w:r>
      <w:proofErr w:type="spellStart"/>
      <w:r w:rsidRPr="00264A1B">
        <w:rPr>
          <w:rFonts w:hAnsi="宋体" w:cs="宋体" w:hint="eastAsia"/>
        </w:rPr>
        <w:t>plasmon</w:t>
      </w:r>
      <w:proofErr w:type="spellEnd"/>
      <w:r w:rsidRPr="00264A1B">
        <w:rPr>
          <w:rFonts w:hAnsi="宋体" w:cs="宋体" w:hint="eastAsia"/>
        </w:rPr>
        <w:t>-matter interaction can be strongly modified.</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In most textbo</w:t>
      </w:r>
      <w:r w:rsidRPr="00264A1B">
        <w:rPr>
          <w:rFonts w:hAnsi="宋体" w:cs="宋体" w:hint="eastAsia"/>
        </w:rPr>
        <w:t>oks, the light-matter interaction is described under the dipole approximation (DA) \cite{Scully1997}, which works well in atomic systems where the variation of the field is negligible over the spatial extent of the emitter \cite{Cronin2009</w:t>
      </w:r>
      <w:proofErr w:type="gramStart"/>
      <w:r w:rsidRPr="00264A1B">
        <w:rPr>
          <w:rFonts w:hAnsi="宋体" w:cs="宋体" w:hint="eastAsia"/>
        </w:rPr>
        <w:t>,Haroche2013b</w:t>
      </w:r>
      <w:proofErr w:type="gramEnd"/>
      <w:r w:rsidRPr="00264A1B">
        <w:rPr>
          <w:rFonts w:hAnsi="宋体" w:cs="宋体" w:hint="eastAsia"/>
        </w:rPr>
        <w:t>}. H</w:t>
      </w:r>
      <w:r w:rsidRPr="00264A1B">
        <w:rPr>
          <w:rFonts w:hAnsi="宋体" w:cs="宋体" w:hint="eastAsia"/>
        </w:rPr>
        <w:t xml:space="preserve">owever, once the spatial variation of the field </w:t>
      </w:r>
      <w:del w:id="30" w:author="law" w:date="2015-07-27T17:03:00Z">
        <w:r w:rsidRPr="00264A1B" w:rsidDel="002B7663">
          <w:rPr>
            <w:rFonts w:hAnsi="宋体" w:cs="宋体" w:hint="eastAsia"/>
          </w:rPr>
          <w:delText xml:space="preserve">is </w:delText>
        </w:r>
      </w:del>
      <w:ins w:id="31" w:author="law" w:date="2015-07-27T17:03:00Z">
        <w:r w:rsidR="002B7663">
          <w:rPr>
            <w:rFonts w:hAnsi="宋体" w:cs="宋体" w:hint="eastAsia"/>
          </w:rPr>
          <w:t>becomes</w:t>
        </w:r>
        <w:r w:rsidR="002B7663" w:rsidRPr="00264A1B">
          <w:rPr>
            <w:rFonts w:hAnsi="宋体" w:cs="宋体" w:hint="eastAsia"/>
          </w:rPr>
          <w:t xml:space="preserve"> </w:t>
        </w:r>
      </w:ins>
      <w:r w:rsidRPr="00264A1B">
        <w:rPr>
          <w:rFonts w:hAnsi="宋体" w:cs="宋体" w:hint="eastAsia"/>
        </w:rPr>
        <w:t xml:space="preserve">pronounced, such as </w:t>
      </w:r>
      <w:ins w:id="32" w:author="law" w:date="2015-07-27T17:03:00Z">
        <w:r w:rsidR="002B7663">
          <w:rPr>
            <w:rFonts w:hAnsi="宋体" w:cs="宋体" w:hint="eastAsia"/>
          </w:rPr>
          <w:t xml:space="preserve">when </w:t>
        </w:r>
      </w:ins>
      <w:r w:rsidRPr="00264A1B">
        <w:rPr>
          <w:rFonts w:hAnsi="宋体" w:cs="宋体" w:hint="eastAsia"/>
        </w:rPr>
        <w:t xml:space="preserve">the surface </w:t>
      </w:r>
      <w:proofErr w:type="spellStart"/>
      <w:r w:rsidRPr="00264A1B">
        <w:rPr>
          <w:rFonts w:hAnsi="宋体" w:cs="宋体" w:hint="eastAsia"/>
        </w:rPr>
        <w:t>plasmon</w:t>
      </w:r>
      <w:proofErr w:type="spellEnd"/>
      <w:r w:rsidRPr="00264A1B">
        <w:rPr>
          <w:rFonts w:hAnsi="宋体" w:cs="宋体" w:hint="eastAsia"/>
        </w:rPr>
        <w:t xml:space="preserve"> </w:t>
      </w:r>
      <w:proofErr w:type="spellStart"/>
      <w:r w:rsidRPr="00264A1B">
        <w:rPr>
          <w:rFonts w:hAnsi="宋体" w:cs="宋体" w:hint="eastAsia"/>
        </w:rPr>
        <w:t>polaritons</w:t>
      </w:r>
      <w:proofErr w:type="spellEnd"/>
      <w:ins w:id="33" w:author="law" w:date="2015-07-27T17:05:00Z">
        <w:r w:rsidR="002B7663">
          <w:rPr>
            <w:rFonts w:hAnsi="宋体" w:cs="宋体" w:hint="eastAsia"/>
          </w:rPr>
          <w:t>,</w:t>
        </w:r>
      </w:ins>
      <w:r w:rsidRPr="00264A1B">
        <w:rPr>
          <w:rFonts w:hAnsi="宋体" w:cs="宋体" w:hint="eastAsia"/>
        </w:rPr>
        <w:t xml:space="preserve"> </w:t>
      </w:r>
      <w:del w:id="34" w:author="law" w:date="2015-07-27T17:04:00Z">
        <w:r w:rsidRPr="00264A1B" w:rsidDel="002B7663">
          <w:rPr>
            <w:rFonts w:hAnsi="宋体" w:cs="宋体" w:hint="eastAsia"/>
          </w:rPr>
          <w:delText>(``SPPs"</w:delText>
        </w:r>
      </w:del>
      <w:del w:id="35" w:author="law" w:date="2015-07-27T17:05:00Z">
        <w:r w:rsidRPr="00264A1B" w:rsidDel="002B7663">
          <w:rPr>
            <w:rFonts w:hAnsi="宋体" w:cs="宋体" w:hint="eastAsia"/>
          </w:rPr>
          <w:delText xml:space="preserve"> </w:delText>
        </w:r>
      </w:del>
      <w:r w:rsidRPr="00264A1B">
        <w:rPr>
          <w:rFonts w:hAnsi="宋体" w:cs="宋体" w:hint="eastAsia"/>
        </w:rPr>
        <w:t xml:space="preserve">or just </w:t>
      </w:r>
      <w:del w:id="36" w:author="law" w:date="2015-07-27T17:05:00Z">
        <w:r w:rsidRPr="00264A1B" w:rsidDel="002B7663">
          <w:rPr>
            <w:rFonts w:hAnsi="宋体" w:cs="宋体" w:hint="eastAsia"/>
          </w:rPr>
          <w:delText>``</w:delText>
        </w:r>
      </w:del>
      <w:proofErr w:type="spellStart"/>
      <w:r w:rsidRPr="00264A1B">
        <w:rPr>
          <w:rFonts w:hAnsi="宋体" w:cs="宋体" w:hint="eastAsia"/>
        </w:rPr>
        <w:t>plasmons</w:t>
      </w:r>
      <w:proofErr w:type="spellEnd"/>
      <w:del w:id="37" w:author="law" w:date="2015-07-27T17:05:00Z">
        <w:r w:rsidRPr="00264A1B" w:rsidDel="002B7663">
          <w:rPr>
            <w:rFonts w:hAnsi="宋体" w:cs="宋体" w:hint="eastAsia"/>
          </w:rPr>
          <w:delText>")</w:delText>
        </w:r>
      </w:del>
      <w:ins w:id="38" w:author="law" w:date="2015-07-27T17:05:00Z">
        <w:r w:rsidR="002B7663">
          <w:rPr>
            <w:rFonts w:hAnsi="宋体" w:cs="宋体" w:hint="eastAsia"/>
          </w:rPr>
          <w:t>,</w:t>
        </w:r>
      </w:ins>
      <w:r w:rsidRPr="00264A1B">
        <w:rPr>
          <w:rFonts w:hAnsi="宋体" w:cs="宋体" w:hint="eastAsia"/>
        </w:rPr>
        <w:t xml:space="preserve"> </w:t>
      </w:r>
      <w:ins w:id="39" w:author="law" w:date="2015-07-27T17:05:00Z">
        <w:r w:rsidR="002B7663">
          <w:rPr>
            <w:rFonts w:hAnsi="宋体" w:cs="宋体" w:hint="eastAsia"/>
          </w:rPr>
          <w:t xml:space="preserve">are </w:t>
        </w:r>
      </w:ins>
      <w:r w:rsidRPr="00264A1B">
        <w:rPr>
          <w:rFonts w:hAnsi="宋体" w:cs="宋体" w:hint="eastAsia"/>
        </w:rPr>
        <w:t>bounded to the metal surface \cite{Raether1988,Tame2013}, and the emitter is spatial</w:t>
      </w:r>
      <w:ins w:id="40" w:author="law" w:date="2015-07-27T17:05:00Z">
        <w:r w:rsidR="002B7663">
          <w:rPr>
            <w:rFonts w:hAnsi="宋体" w:cs="宋体" w:hint="eastAsia"/>
          </w:rPr>
          <w:t>ly</w:t>
        </w:r>
      </w:ins>
      <w:r w:rsidRPr="00264A1B">
        <w:rPr>
          <w:rFonts w:hAnsi="宋体" w:cs="宋体" w:hint="eastAsia"/>
        </w:rPr>
        <w:t xml:space="preserve"> extended, such as </w:t>
      </w:r>
      <w:del w:id="41" w:author="law" w:date="2015-07-27T17:05:00Z">
        <w:r w:rsidRPr="00264A1B" w:rsidDel="000055C7">
          <w:rPr>
            <w:rFonts w:hAnsi="宋体" w:cs="宋体" w:hint="eastAsia"/>
          </w:rPr>
          <w:delText xml:space="preserve">the </w:delText>
        </w:r>
      </w:del>
      <w:ins w:id="42" w:author="law" w:date="2015-07-27T17:05:00Z">
        <w:r w:rsidR="000055C7">
          <w:rPr>
            <w:rFonts w:hAnsi="宋体" w:cs="宋体" w:hint="eastAsia"/>
          </w:rPr>
          <w:t>a</w:t>
        </w:r>
        <w:r w:rsidR="000055C7" w:rsidRPr="00264A1B">
          <w:rPr>
            <w:rFonts w:hAnsi="宋体" w:cs="宋体" w:hint="eastAsia"/>
          </w:rPr>
          <w:t xml:space="preserve"> </w:t>
        </w:r>
      </w:ins>
      <w:r w:rsidRPr="00264A1B">
        <w:rPr>
          <w:rFonts w:hAnsi="宋体" w:cs="宋体" w:hint="eastAsia"/>
        </w:rPr>
        <w:t xml:space="preserve">QD </w:t>
      </w:r>
      <w:del w:id="43" w:author="law" w:date="2015-07-27T17:06:00Z">
        <w:r w:rsidRPr="00264A1B" w:rsidDel="000055C7">
          <w:rPr>
            <w:rFonts w:hAnsi="宋体" w:cs="宋体" w:hint="eastAsia"/>
          </w:rPr>
          <w:delText xml:space="preserve">with </w:delText>
        </w:r>
      </w:del>
      <w:r w:rsidRPr="00264A1B">
        <w:rPr>
          <w:rFonts w:hAnsi="宋体" w:cs="宋体" w:hint="eastAsia"/>
        </w:rPr>
        <w:t>several t</w:t>
      </w:r>
      <w:r w:rsidRPr="00264A1B">
        <w:rPr>
          <w:rFonts w:hAnsi="宋体" w:cs="宋体" w:hint="eastAsia"/>
        </w:rPr>
        <w:t xml:space="preserve">ens of nanometers </w:t>
      </w:r>
      <w:ins w:id="44" w:author="law" w:date="2015-07-27T17:06:00Z">
        <w:r w:rsidR="000055C7">
          <w:rPr>
            <w:rFonts w:hAnsi="宋体" w:cs="宋体" w:hint="eastAsia"/>
          </w:rPr>
          <w:t>in size</w:t>
        </w:r>
      </w:ins>
      <w:r w:rsidRPr="00264A1B">
        <w:rPr>
          <w:rFonts w:hAnsi="宋体" w:cs="宋体" w:hint="eastAsia"/>
        </w:rPr>
        <w:t xml:space="preserve"> \cite{Lodahl2015}, the validity of the DA is not clear a priori. Experimentally, a large derivation from the dipole theory was observed for </w:t>
      </w:r>
      <w:r w:rsidRPr="00264A1B">
        <w:rPr>
          <w:rFonts w:hAnsi="宋体" w:cs="宋体" w:hint="eastAsia"/>
        </w:rPr>
        <w:t>QD</w:t>
      </w:r>
      <w:ins w:id="45" w:author="law" w:date="2015-07-27T17:06:00Z">
        <w:r w:rsidR="000055C7">
          <w:rPr>
            <w:rFonts w:hAnsi="宋体" w:cs="宋体" w:hint="eastAsia"/>
          </w:rPr>
          <w:t>s</w:t>
        </w:r>
      </w:ins>
      <w:r w:rsidRPr="00264A1B">
        <w:rPr>
          <w:rFonts w:hAnsi="宋体" w:cs="宋体" w:hint="eastAsia"/>
        </w:rPr>
        <w:t xml:space="preserve"> in close proximity to a silver mirror \</w:t>
      </w:r>
      <w:proofErr w:type="gramStart"/>
      <w:r w:rsidRPr="00264A1B">
        <w:rPr>
          <w:rFonts w:hAnsi="宋体" w:cs="宋体" w:hint="eastAsia"/>
        </w:rPr>
        <w:t>cite{</w:t>
      </w:r>
      <w:proofErr w:type="gramEnd"/>
      <w:r w:rsidRPr="00264A1B">
        <w:rPr>
          <w:rFonts w:hAnsi="宋体" w:cs="宋体" w:hint="eastAsia"/>
        </w:rPr>
        <w:t xml:space="preserve">Andersen2011}. Theoretical work indicates that it </w:t>
      </w:r>
      <w:r w:rsidRPr="00264A1B">
        <w:rPr>
          <w:rFonts w:hAnsi="宋体" w:cs="宋体" w:hint="eastAsia"/>
        </w:rPr>
        <w:t xml:space="preserve">is the </w:t>
      </w:r>
      <w:proofErr w:type="spellStart"/>
      <w:r w:rsidRPr="00264A1B">
        <w:rPr>
          <w:rFonts w:hAnsi="宋体" w:cs="宋体" w:hint="eastAsia"/>
        </w:rPr>
        <w:t>mesoscopic</w:t>
      </w:r>
      <w:proofErr w:type="spellEnd"/>
      <w:r w:rsidRPr="00264A1B">
        <w:rPr>
          <w:rFonts w:hAnsi="宋体" w:cs="宋体" w:hint="eastAsia"/>
        </w:rPr>
        <w:t xml:space="preserve"> moment, mainly the </w:t>
      </w:r>
      <w:proofErr w:type="spellStart"/>
      <w:r w:rsidRPr="00264A1B">
        <w:rPr>
          <w:rFonts w:hAnsi="宋体" w:cs="宋体" w:hint="eastAsia"/>
        </w:rPr>
        <w:t>quadrupolar</w:t>
      </w:r>
      <w:proofErr w:type="spellEnd"/>
      <w:r w:rsidRPr="00264A1B">
        <w:rPr>
          <w:rFonts w:hAnsi="宋体" w:cs="宋体" w:hint="eastAsia"/>
        </w:rPr>
        <w:t xml:space="preserve"> term, of the QD that </w:t>
      </w:r>
      <w:del w:id="46" w:author="law" w:date="2015-07-27T17:06:00Z">
        <w:r w:rsidRPr="00264A1B" w:rsidDel="000055C7">
          <w:rPr>
            <w:rFonts w:hAnsi="宋体" w:cs="宋体" w:hint="eastAsia"/>
          </w:rPr>
          <w:delText xml:space="preserve">makes </w:delText>
        </w:r>
      </w:del>
      <w:ins w:id="47" w:author="law" w:date="2015-07-27T17:06:00Z">
        <w:r w:rsidR="000055C7">
          <w:rPr>
            <w:rFonts w:hAnsi="宋体" w:cs="宋体" w:hint="eastAsia"/>
          </w:rPr>
          <w:t>invalidates</w:t>
        </w:r>
        <w:r w:rsidR="000055C7" w:rsidRPr="00264A1B">
          <w:rPr>
            <w:rFonts w:hAnsi="宋体" w:cs="宋体" w:hint="eastAsia"/>
          </w:rPr>
          <w:t xml:space="preserve"> </w:t>
        </w:r>
      </w:ins>
      <w:r w:rsidRPr="00264A1B">
        <w:rPr>
          <w:rFonts w:hAnsi="宋体" w:cs="宋体" w:hint="eastAsia"/>
        </w:rPr>
        <w:t>the DA</w:t>
      </w:r>
      <w:del w:id="48" w:author="law" w:date="2015-07-27T17:07:00Z">
        <w:r w:rsidRPr="00264A1B" w:rsidDel="000055C7">
          <w:rPr>
            <w:rFonts w:hAnsi="宋体" w:cs="宋体" w:hint="eastAsia"/>
          </w:rPr>
          <w:delText xml:space="preserve"> broken</w:delText>
        </w:r>
      </w:del>
      <w:r w:rsidRPr="00264A1B">
        <w:rPr>
          <w:rFonts w:hAnsi="宋体" w:cs="宋体" w:hint="eastAsia"/>
        </w:rPr>
        <w:t>, which has no equivalence in atomic systems \</w:t>
      </w:r>
      <w:proofErr w:type="gramStart"/>
      <w:r w:rsidRPr="00264A1B">
        <w:rPr>
          <w:rFonts w:hAnsi="宋体" w:cs="宋体" w:hint="eastAsia"/>
        </w:rPr>
        <w:t>cite{</w:t>
      </w:r>
      <w:proofErr w:type="gramEnd"/>
      <w:r w:rsidRPr="00264A1B">
        <w:rPr>
          <w:rFonts w:hAnsi="宋体" w:cs="宋体" w:hint="eastAsia"/>
        </w:rPr>
        <w:t xml:space="preserve">Stobbe2012}. Recently, a microscopic theory </w:t>
      </w:r>
      <w:del w:id="49" w:author="law" w:date="2015-07-27T17:07:00Z">
        <w:r w:rsidRPr="00264A1B" w:rsidDel="000055C7">
          <w:rPr>
            <w:rFonts w:hAnsi="宋体" w:cs="宋体" w:hint="eastAsia"/>
          </w:rPr>
          <w:delText xml:space="preserve">for </w:delText>
        </w:r>
      </w:del>
      <w:ins w:id="50" w:author="law" w:date="2015-07-27T17:07:00Z">
        <w:r w:rsidR="000055C7">
          <w:rPr>
            <w:rFonts w:hAnsi="宋体" w:cs="宋体" w:hint="eastAsia"/>
          </w:rPr>
          <w:t>of</w:t>
        </w:r>
        <w:r w:rsidR="000055C7" w:rsidRPr="00264A1B">
          <w:rPr>
            <w:rFonts w:hAnsi="宋体" w:cs="宋体" w:hint="eastAsia"/>
          </w:rPr>
          <w:t xml:space="preserve"> </w:t>
        </w:r>
      </w:ins>
      <w:r w:rsidRPr="00264A1B">
        <w:rPr>
          <w:rFonts w:hAnsi="宋体" w:cs="宋体" w:hint="eastAsia"/>
        </w:rPr>
        <w:t xml:space="preserve">these </w:t>
      </w:r>
      <w:proofErr w:type="spellStart"/>
      <w:r w:rsidRPr="00264A1B">
        <w:rPr>
          <w:rFonts w:hAnsi="宋体" w:cs="宋体" w:hint="eastAsia"/>
        </w:rPr>
        <w:t>mesoscopic</w:t>
      </w:r>
      <w:proofErr w:type="spellEnd"/>
      <w:r w:rsidRPr="00264A1B">
        <w:rPr>
          <w:rFonts w:hAnsi="宋体" w:cs="宋体" w:hint="eastAsia"/>
        </w:rPr>
        <w:t xml:space="preserve"> quantum effects has been provided, which indicates </w:t>
      </w:r>
      <w:r w:rsidRPr="00264A1B">
        <w:rPr>
          <w:rFonts w:hAnsi="宋体" w:cs="宋体" w:hint="eastAsia"/>
        </w:rPr>
        <w:t xml:space="preserve">that the </w:t>
      </w:r>
      <w:proofErr w:type="spellStart"/>
      <w:r w:rsidRPr="00264A1B">
        <w:rPr>
          <w:rFonts w:hAnsi="宋体" w:cs="宋体" w:hint="eastAsia"/>
        </w:rPr>
        <w:t>mesoscopic</w:t>
      </w:r>
      <w:proofErr w:type="spellEnd"/>
      <w:r w:rsidRPr="00264A1B">
        <w:rPr>
          <w:rFonts w:hAnsi="宋体" w:cs="宋体" w:hint="eastAsia"/>
        </w:rPr>
        <w:t xml:space="preserve"> moment originates from a circular quantum current density flowing along a curved path inside the QD \</w:t>
      </w:r>
      <w:proofErr w:type="gramStart"/>
      <w:r w:rsidRPr="00264A1B">
        <w:rPr>
          <w:rFonts w:hAnsi="宋体" w:cs="宋体" w:hint="eastAsia"/>
        </w:rPr>
        <w:t>cite{</w:t>
      </w:r>
      <w:proofErr w:type="gramEnd"/>
      <w:r w:rsidRPr="00264A1B">
        <w:rPr>
          <w:rFonts w:hAnsi="宋体" w:cs="宋体" w:hint="eastAsia"/>
        </w:rPr>
        <w:t xml:space="preserve">Tighineanu2015}. In practice, as </w:t>
      </w:r>
      <w:del w:id="51" w:author="law" w:date="2015-07-27T17:08:00Z">
        <w:r w:rsidRPr="00264A1B" w:rsidDel="000055C7">
          <w:rPr>
            <w:rFonts w:hAnsi="宋体" w:cs="宋体" w:hint="eastAsia"/>
          </w:rPr>
          <w:delText xml:space="preserve">it </w:delText>
        </w:r>
      </w:del>
      <w:ins w:id="52" w:author="law" w:date="2015-07-27T17:08:00Z">
        <w:r w:rsidR="000055C7">
          <w:rPr>
            <w:rFonts w:hAnsi="宋体" w:cs="宋体" w:hint="eastAsia"/>
          </w:rPr>
          <w:t>they</w:t>
        </w:r>
        <w:r w:rsidR="000055C7" w:rsidRPr="00264A1B">
          <w:rPr>
            <w:rFonts w:hAnsi="宋体" w:cs="宋体" w:hint="eastAsia"/>
          </w:rPr>
          <w:t xml:space="preserve"> </w:t>
        </w:r>
      </w:ins>
      <w:r w:rsidRPr="00264A1B">
        <w:rPr>
          <w:rFonts w:hAnsi="宋体" w:cs="宋体" w:hint="eastAsia"/>
        </w:rPr>
        <w:t xml:space="preserve">can be tuned by controlling the size and shape of the QD \cite{Johansen2008}, the QD </w:t>
      </w:r>
      <w:proofErr w:type="spellStart"/>
      <w:r w:rsidRPr="00264A1B">
        <w:rPr>
          <w:rFonts w:hAnsi="宋体" w:cs="宋体" w:hint="eastAsia"/>
        </w:rPr>
        <w:t>mesoscopi</w:t>
      </w:r>
      <w:r w:rsidRPr="00264A1B">
        <w:rPr>
          <w:rFonts w:hAnsi="宋体" w:cs="宋体" w:hint="eastAsia"/>
        </w:rPr>
        <w:t>c</w:t>
      </w:r>
      <w:proofErr w:type="spellEnd"/>
      <w:r w:rsidRPr="00264A1B">
        <w:rPr>
          <w:rFonts w:hAnsi="宋体" w:cs="宋体" w:hint="eastAsia"/>
        </w:rPr>
        <w:t xml:space="preserve"> characteristics can be </w:t>
      </w:r>
      <w:del w:id="53" w:author="law" w:date="2015-07-27T17:08:00Z">
        <w:r w:rsidRPr="00264A1B" w:rsidDel="000055C7">
          <w:rPr>
            <w:rFonts w:hAnsi="宋体" w:cs="宋体" w:hint="eastAsia"/>
          </w:rPr>
          <w:delText xml:space="preserve">well </w:delText>
        </w:r>
      </w:del>
      <w:r w:rsidRPr="00264A1B">
        <w:rPr>
          <w:rFonts w:hAnsi="宋体" w:cs="宋体" w:hint="eastAsia"/>
        </w:rPr>
        <w:t xml:space="preserve">exploited </w:t>
      </w:r>
      <w:del w:id="54" w:author="law" w:date="2015-07-27T17:08:00Z">
        <w:r w:rsidRPr="00264A1B" w:rsidDel="000055C7">
          <w:rPr>
            <w:rFonts w:hAnsi="宋体" w:cs="宋体" w:hint="eastAsia"/>
          </w:rPr>
          <w:delText xml:space="preserve">in </w:delText>
        </w:r>
      </w:del>
      <w:ins w:id="55" w:author="law" w:date="2015-07-27T17:08:00Z">
        <w:r w:rsidR="000055C7">
          <w:rPr>
            <w:rFonts w:hAnsi="宋体" w:cs="宋体" w:hint="eastAsia"/>
          </w:rPr>
          <w:t>for</w:t>
        </w:r>
        <w:r w:rsidR="000055C7" w:rsidRPr="00264A1B">
          <w:rPr>
            <w:rFonts w:hAnsi="宋体" w:cs="宋体" w:hint="eastAsia"/>
          </w:rPr>
          <w:t xml:space="preserve"> </w:t>
        </w:r>
      </w:ins>
      <w:r w:rsidRPr="00264A1B">
        <w:rPr>
          <w:rFonts w:hAnsi="宋体" w:cs="宋体" w:hint="eastAsia"/>
        </w:rPr>
        <w:t xml:space="preserve">the development of </w:t>
      </w:r>
      <w:proofErr w:type="spellStart"/>
      <w:r w:rsidRPr="00264A1B">
        <w:rPr>
          <w:rFonts w:hAnsi="宋体" w:cs="宋体" w:hint="eastAsia"/>
        </w:rPr>
        <w:t>nanophotonic</w:t>
      </w:r>
      <w:proofErr w:type="spellEnd"/>
      <w:r w:rsidRPr="00264A1B">
        <w:rPr>
          <w:rFonts w:hAnsi="宋体" w:cs="宋体" w:hint="eastAsia"/>
        </w:rPr>
        <w:t xml:space="preserve"> devices. Up to now, a significantly improved efficiency of the </w:t>
      </w:r>
      <w:proofErr w:type="spellStart"/>
      <w:r w:rsidRPr="00264A1B">
        <w:rPr>
          <w:rFonts w:hAnsi="宋体" w:cs="宋体" w:hint="eastAsia"/>
        </w:rPr>
        <w:t>nanoplasmonic</w:t>
      </w:r>
      <w:proofErr w:type="spellEnd"/>
      <w:r w:rsidRPr="00264A1B">
        <w:rPr>
          <w:rFonts w:hAnsi="宋体" w:cs="宋体" w:hint="eastAsia"/>
        </w:rPr>
        <w:t xml:space="preserve"> single-photon source with </w:t>
      </w:r>
      <w:ins w:id="56" w:author="law" w:date="2015-07-27T17:09:00Z">
        <w:r w:rsidR="000055C7">
          <w:rPr>
            <w:rFonts w:hAnsi="宋体" w:cs="宋体" w:hint="eastAsia"/>
          </w:rPr>
          <w:t xml:space="preserve">a </w:t>
        </w:r>
      </w:ins>
      <w:proofErr w:type="spellStart"/>
      <w:r w:rsidRPr="00264A1B">
        <w:rPr>
          <w:rFonts w:hAnsi="宋体" w:cs="宋体" w:hint="eastAsia"/>
        </w:rPr>
        <w:t>mesoscopic</w:t>
      </w:r>
      <w:proofErr w:type="spellEnd"/>
      <w:r w:rsidRPr="00264A1B">
        <w:rPr>
          <w:rFonts w:hAnsi="宋体" w:cs="宋体" w:hint="eastAsia"/>
        </w:rPr>
        <w:t xml:space="preserve"> emitter has been theoretically </w:t>
      </w:r>
      <w:del w:id="57" w:author="law" w:date="2015-07-27T17:09:00Z">
        <w:r w:rsidRPr="00264A1B" w:rsidDel="000055C7">
          <w:rPr>
            <w:rFonts w:hAnsi="宋体" w:cs="宋体" w:hint="eastAsia"/>
          </w:rPr>
          <w:delText xml:space="preserve">studied </w:delText>
        </w:r>
      </w:del>
      <w:ins w:id="58" w:author="law" w:date="2015-07-27T17:09:00Z">
        <w:r w:rsidR="000055C7">
          <w:rPr>
            <w:rFonts w:hAnsi="宋体" w:cs="宋体" w:hint="eastAsia"/>
          </w:rPr>
          <w:t>predicted</w:t>
        </w:r>
        <w:r w:rsidR="000055C7" w:rsidRPr="00264A1B">
          <w:rPr>
            <w:rFonts w:hAnsi="宋体" w:cs="宋体" w:hint="eastAsia"/>
          </w:rPr>
          <w:t xml:space="preserve"> </w:t>
        </w:r>
      </w:ins>
      <w:r w:rsidRPr="00264A1B">
        <w:rPr>
          <w:rFonts w:hAnsi="宋体" w:cs="宋体" w:hint="eastAsia"/>
        </w:rPr>
        <w:t>\</w:t>
      </w:r>
      <w:proofErr w:type="gramStart"/>
      <w:r w:rsidRPr="00264A1B">
        <w:rPr>
          <w:rFonts w:hAnsi="宋体" w:cs="宋体" w:hint="eastAsia"/>
        </w:rPr>
        <w:t>cite{</w:t>
      </w:r>
      <w:proofErr w:type="gramEnd"/>
      <w:r w:rsidRPr="00264A1B">
        <w:rPr>
          <w:rFonts w:hAnsi="宋体" w:cs="宋体" w:hint="eastAsia"/>
        </w:rPr>
        <w:t>Andersen2011}. Further</w:t>
      </w:r>
      <w:del w:id="59" w:author="law" w:date="2015-07-27T17:09:00Z">
        <w:r w:rsidRPr="00264A1B" w:rsidDel="000055C7">
          <w:rPr>
            <w:rFonts w:hAnsi="宋体" w:cs="宋体" w:hint="eastAsia"/>
          </w:rPr>
          <w:delText xml:space="preserve"> </w:delText>
        </w:r>
      </w:del>
      <w:r w:rsidRPr="00264A1B">
        <w:rPr>
          <w:rFonts w:hAnsi="宋体" w:cs="宋体" w:hint="eastAsia"/>
        </w:rPr>
        <w:t xml:space="preserve">more, as we know, the radiation behavior of </w:t>
      </w:r>
      <w:ins w:id="60" w:author="law" w:date="2015-07-27T17:09:00Z">
        <w:r w:rsidR="000055C7">
          <w:rPr>
            <w:rFonts w:hAnsi="宋体" w:cs="宋体" w:hint="eastAsia"/>
          </w:rPr>
          <w:t xml:space="preserve">an </w:t>
        </w:r>
      </w:ins>
      <w:r w:rsidRPr="00264A1B">
        <w:rPr>
          <w:rFonts w:hAnsi="宋体" w:cs="宋体" w:hint="eastAsia"/>
        </w:rPr>
        <w:t xml:space="preserve">emitter is determined by its interaction with the field, so that a study of the QD fluorescence modified and controlled by the </w:t>
      </w:r>
      <w:proofErr w:type="spellStart"/>
      <w:r w:rsidRPr="00264A1B">
        <w:rPr>
          <w:rFonts w:hAnsi="宋体" w:cs="宋体" w:hint="eastAsia"/>
        </w:rPr>
        <w:t>mesoscopic</w:t>
      </w:r>
      <w:proofErr w:type="spellEnd"/>
      <w:r w:rsidRPr="00264A1B">
        <w:rPr>
          <w:rFonts w:hAnsi="宋体" w:cs="宋体" w:hint="eastAsia"/>
        </w:rPr>
        <w:t xml:space="preserve"> QD characteristics is necessary and significant.</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In this work, based o</w:t>
      </w:r>
      <w:r w:rsidRPr="00264A1B">
        <w:rPr>
          <w:rFonts w:hAnsi="宋体" w:cs="宋体" w:hint="eastAsia"/>
        </w:rPr>
        <w:t xml:space="preserve">n a model containing the </w:t>
      </w:r>
      <w:proofErr w:type="spellStart"/>
      <w:r w:rsidRPr="00264A1B">
        <w:rPr>
          <w:rFonts w:hAnsi="宋体" w:cs="宋体" w:hint="eastAsia"/>
        </w:rPr>
        <w:t>mesoscopic</w:t>
      </w:r>
      <w:proofErr w:type="spellEnd"/>
      <w:r w:rsidRPr="00264A1B">
        <w:rPr>
          <w:rFonts w:hAnsi="宋体" w:cs="宋体" w:hint="eastAsia"/>
        </w:rPr>
        <w:t xml:space="preserve"> QD effects, we study the spontaneous emission and resonance fluorescence of QD</w:t>
      </w:r>
      <w:ins w:id="61" w:author="law" w:date="2015-07-27T17:10:00Z">
        <w:r w:rsidR="000055C7">
          <w:rPr>
            <w:rFonts w:hAnsi="宋体" w:cs="宋体" w:hint="eastAsia"/>
          </w:rPr>
          <w:t>s</w:t>
        </w:r>
      </w:ins>
      <w:r w:rsidRPr="00264A1B">
        <w:rPr>
          <w:rFonts w:hAnsi="宋体" w:cs="宋体" w:hint="eastAsia"/>
        </w:rPr>
        <w:t xml:space="preserve"> at different </w:t>
      </w:r>
      <w:del w:id="62" w:author="law" w:date="2015-07-27T17:10:00Z">
        <w:r w:rsidRPr="00264A1B" w:rsidDel="000055C7">
          <w:rPr>
            <w:rFonts w:hAnsi="宋体" w:cs="宋体" w:hint="eastAsia"/>
          </w:rPr>
          <w:delText xml:space="preserve">QD </w:delText>
        </w:r>
      </w:del>
      <w:r w:rsidRPr="00264A1B">
        <w:rPr>
          <w:rFonts w:hAnsi="宋体" w:cs="宋体" w:hint="eastAsia"/>
        </w:rPr>
        <w:t xml:space="preserve">orientations in a hybrid QD-metal </w:t>
      </w:r>
      <w:proofErr w:type="spellStart"/>
      <w:r w:rsidRPr="00264A1B">
        <w:rPr>
          <w:rFonts w:hAnsi="宋体" w:cs="宋体" w:hint="eastAsia"/>
        </w:rPr>
        <w:t>nanosystem</w:t>
      </w:r>
      <w:proofErr w:type="spellEnd"/>
      <w:r w:rsidRPr="00264A1B">
        <w:rPr>
          <w:rFonts w:hAnsi="宋体" w:cs="宋体" w:hint="eastAsia"/>
        </w:rPr>
        <w:t>. Significant deviations from the dipole theory are found when the QD is position</w:t>
      </w:r>
      <w:r w:rsidRPr="00264A1B">
        <w:rPr>
          <w:rFonts w:hAnsi="宋体" w:cs="宋体" w:hint="eastAsia"/>
        </w:rPr>
        <w:t xml:space="preserve">ed within the penetration depth of the </w:t>
      </w:r>
      <w:proofErr w:type="spellStart"/>
      <w:r w:rsidRPr="00264A1B">
        <w:rPr>
          <w:rFonts w:hAnsi="宋体" w:cs="宋体" w:hint="eastAsia"/>
        </w:rPr>
        <w:t>plasmons</w:t>
      </w:r>
      <w:proofErr w:type="spellEnd"/>
      <w:r w:rsidRPr="00264A1B">
        <w:rPr>
          <w:rFonts w:hAnsi="宋体" w:cs="宋体" w:hint="eastAsia"/>
        </w:rPr>
        <w:t xml:space="preserve"> into the dielectric. Firstly, due to the cross-interaction between the dipole moment and the </w:t>
      </w:r>
      <w:proofErr w:type="spellStart"/>
      <w:r w:rsidRPr="00264A1B">
        <w:rPr>
          <w:rFonts w:hAnsi="宋体" w:cs="宋体" w:hint="eastAsia"/>
        </w:rPr>
        <w:t>mesoscopic</w:t>
      </w:r>
      <w:proofErr w:type="spellEnd"/>
      <w:r w:rsidRPr="00264A1B">
        <w:rPr>
          <w:rFonts w:hAnsi="宋体" w:cs="宋体" w:hint="eastAsia"/>
        </w:rPr>
        <w:t xml:space="preserve"> moment</w:t>
      </w:r>
      <w:del w:id="63" w:author="law" w:date="2015-07-27T17:10:00Z">
        <w:r w:rsidRPr="00264A1B" w:rsidDel="000055C7">
          <w:rPr>
            <w:rFonts w:hAnsi="宋体" w:cs="宋体" w:hint="eastAsia"/>
          </w:rPr>
          <w:delText xml:space="preserve"> of the QD</w:delText>
        </w:r>
      </w:del>
      <w:r w:rsidRPr="00264A1B">
        <w:rPr>
          <w:rFonts w:hAnsi="宋体" w:cs="宋体" w:hint="eastAsia"/>
        </w:rPr>
        <w:t>, the rotation symmetry of the fluorescence over the QD orientation under the DA is d</w:t>
      </w:r>
      <w:del w:id="64" w:author="law" w:date="2015-07-27T17:11:00Z">
        <w:r w:rsidRPr="00264A1B" w:rsidDel="000055C7">
          <w:rPr>
            <w:rFonts w:hAnsi="宋体" w:cs="宋体" w:hint="eastAsia"/>
          </w:rPr>
          <w:delText>i</w:delText>
        </w:r>
      </w:del>
      <w:ins w:id="65" w:author="law" w:date="2015-07-27T17:11:00Z">
        <w:r w:rsidR="000055C7">
          <w:rPr>
            <w:rFonts w:hAnsi="宋体" w:cs="宋体" w:hint="eastAsia"/>
          </w:rPr>
          <w:t>e</w:t>
        </w:r>
      </w:ins>
      <w:r w:rsidRPr="00264A1B">
        <w:rPr>
          <w:rFonts w:hAnsi="宋体" w:cs="宋体" w:hint="eastAsia"/>
        </w:rPr>
        <w:t>st</w:t>
      </w:r>
      <w:r w:rsidRPr="00264A1B">
        <w:rPr>
          <w:rFonts w:hAnsi="宋体" w:cs="宋体" w:hint="eastAsia"/>
        </w:rPr>
        <w:t xml:space="preserve">royed. Secondly, as a result of the cooperative action between the dipole moment and the </w:t>
      </w:r>
      <w:proofErr w:type="spellStart"/>
      <w:r w:rsidRPr="00264A1B">
        <w:rPr>
          <w:rFonts w:hAnsi="宋体" w:cs="宋体" w:hint="eastAsia"/>
        </w:rPr>
        <w:t>mesoscopic</w:t>
      </w:r>
      <w:proofErr w:type="spellEnd"/>
      <w:r w:rsidRPr="00264A1B">
        <w:rPr>
          <w:rFonts w:hAnsi="宋体" w:cs="宋体" w:hint="eastAsia"/>
        </w:rPr>
        <w:t xml:space="preserve"> moment</w:t>
      </w:r>
      <w:del w:id="66" w:author="law" w:date="2015-07-27T17:11:00Z">
        <w:r w:rsidRPr="00264A1B" w:rsidDel="000055C7">
          <w:rPr>
            <w:rFonts w:hAnsi="宋体" w:cs="宋体" w:hint="eastAsia"/>
          </w:rPr>
          <w:delText xml:space="preserve"> of the QD</w:delText>
        </w:r>
      </w:del>
      <w:r w:rsidRPr="00264A1B">
        <w:rPr>
          <w:rFonts w:hAnsi="宋体" w:cs="宋体" w:hint="eastAsia"/>
        </w:rPr>
        <w:t>, features of the fluorescence</w:t>
      </w:r>
      <w:ins w:id="67" w:author="law" w:date="2015-07-27T17:11:00Z">
        <w:r w:rsidR="000055C7">
          <w:rPr>
            <w:rFonts w:hAnsi="宋体" w:cs="宋体" w:hint="eastAsia"/>
          </w:rPr>
          <w:t>,</w:t>
        </w:r>
      </w:ins>
      <w:r w:rsidRPr="00264A1B">
        <w:rPr>
          <w:rFonts w:hAnsi="宋体" w:cs="宋体" w:hint="eastAsia"/>
        </w:rPr>
        <w:t xml:space="preserve"> </w:t>
      </w:r>
      <w:del w:id="68" w:author="law" w:date="2015-07-27T17:11:00Z">
        <w:r w:rsidRPr="00264A1B" w:rsidDel="000055C7">
          <w:rPr>
            <w:rFonts w:hAnsi="宋体" w:cs="宋体" w:hint="eastAsia"/>
          </w:rPr>
          <w:delText>(</w:delText>
        </w:r>
      </w:del>
      <w:ins w:id="69" w:author="law" w:date="2015-07-27T17:11:00Z">
        <w:r w:rsidR="000055C7">
          <w:rPr>
            <w:rFonts w:hAnsi="宋体" w:cs="宋体" w:hint="eastAsia"/>
          </w:rPr>
          <w:t xml:space="preserve">such as the </w:t>
        </w:r>
      </w:ins>
      <w:r w:rsidRPr="00264A1B">
        <w:rPr>
          <w:rFonts w:hAnsi="宋体" w:cs="宋体" w:hint="eastAsia"/>
        </w:rPr>
        <w:t xml:space="preserve">decay rate of the spontaneous emission and </w:t>
      </w:r>
      <w:ins w:id="70" w:author="law" w:date="2015-07-27T17:12:00Z">
        <w:r w:rsidR="000055C7">
          <w:rPr>
            <w:rFonts w:hAnsi="宋体" w:cs="宋体" w:hint="eastAsia"/>
          </w:rPr>
          <w:t xml:space="preserve">the </w:t>
        </w:r>
      </w:ins>
      <w:r w:rsidRPr="00264A1B">
        <w:rPr>
          <w:rFonts w:hAnsi="宋体" w:cs="宋体" w:hint="eastAsia"/>
        </w:rPr>
        <w:t>widths and intensity of the resonance fluorescence spectrum</w:t>
      </w:r>
      <w:ins w:id="71" w:author="law" w:date="2015-07-27T17:12:00Z">
        <w:r w:rsidR="000055C7">
          <w:rPr>
            <w:rFonts w:hAnsi="宋体" w:cs="宋体" w:hint="eastAsia"/>
          </w:rPr>
          <w:t>,</w:t>
        </w:r>
      </w:ins>
      <w:del w:id="72" w:author="law" w:date="2015-07-27T17:12:00Z">
        <w:r w:rsidRPr="00264A1B" w:rsidDel="000055C7">
          <w:rPr>
            <w:rFonts w:hAnsi="宋体" w:cs="宋体" w:hint="eastAsia"/>
          </w:rPr>
          <w:delText>)</w:delText>
        </w:r>
      </w:del>
      <w:r w:rsidRPr="00264A1B">
        <w:rPr>
          <w:rFonts w:hAnsi="宋体" w:cs="宋体" w:hint="eastAsia"/>
        </w:rPr>
        <w:t xml:space="preserve"> devi</w:t>
      </w:r>
      <w:r w:rsidRPr="00264A1B">
        <w:rPr>
          <w:rFonts w:hAnsi="宋体" w:cs="宋体" w:hint="eastAsia"/>
        </w:rPr>
        <w:t xml:space="preserve">ate </w:t>
      </w:r>
      <w:del w:id="73" w:author="law" w:date="2015-07-27T17:12:00Z">
        <w:r w:rsidRPr="00264A1B" w:rsidDel="000055C7">
          <w:rPr>
            <w:rFonts w:hAnsi="宋体" w:cs="宋体" w:hint="eastAsia"/>
          </w:rPr>
          <w:delText xml:space="preserve">largely </w:delText>
        </w:r>
      </w:del>
      <w:ins w:id="74" w:author="law" w:date="2015-07-27T17:12:00Z">
        <w:r w:rsidR="000055C7">
          <w:rPr>
            <w:rFonts w:hAnsi="宋体" w:cs="宋体" w:hint="eastAsia"/>
          </w:rPr>
          <w:t>significantly</w:t>
        </w:r>
        <w:r w:rsidR="000055C7" w:rsidRPr="00264A1B">
          <w:rPr>
            <w:rFonts w:hAnsi="宋体" w:cs="宋体" w:hint="eastAsia"/>
          </w:rPr>
          <w:t xml:space="preserve"> </w:t>
        </w:r>
      </w:ins>
      <w:r w:rsidRPr="00264A1B">
        <w:rPr>
          <w:rFonts w:hAnsi="宋体" w:cs="宋体" w:hint="eastAsia"/>
        </w:rPr>
        <w:t xml:space="preserve">from that under the dipole theory. By exploiting the </w:t>
      </w:r>
      <w:proofErr w:type="spellStart"/>
      <w:r w:rsidRPr="00264A1B">
        <w:rPr>
          <w:rFonts w:hAnsi="宋体" w:cs="宋体" w:hint="eastAsia"/>
        </w:rPr>
        <w:t>mesoscopic</w:t>
      </w:r>
      <w:proofErr w:type="spellEnd"/>
      <w:r w:rsidRPr="00264A1B">
        <w:rPr>
          <w:rFonts w:hAnsi="宋体" w:cs="宋体" w:hint="eastAsia"/>
        </w:rPr>
        <w:t xml:space="preserve"> QD effects, the fluorescence can be well controlled. The spontaneous decay rate can be either strengthened or weakened</w:t>
      </w:r>
      <w:ins w:id="75" w:author="law" w:date="2015-07-27T17:13:00Z">
        <w:r w:rsidR="000055C7">
          <w:rPr>
            <w:rFonts w:hAnsi="宋体" w:cs="宋体" w:hint="eastAsia"/>
          </w:rPr>
          <w:t>,</w:t>
        </w:r>
      </w:ins>
      <w:r w:rsidRPr="00264A1B">
        <w:rPr>
          <w:rFonts w:hAnsi="宋体" w:cs="宋体" w:hint="eastAsia"/>
        </w:rPr>
        <w:t xml:space="preserve"> and the resonance fluorescence spectrum can be </w:t>
      </w:r>
      <w:del w:id="76" w:author="law" w:date="2015-07-27T17:14:00Z">
        <w:r w:rsidRPr="00264A1B" w:rsidDel="000055C7">
          <w:rPr>
            <w:rFonts w:hAnsi="宋体" w:cs="宋体" w:hint="eastAsia"/>
          </w:rPr>
          <w:delText xml:space="preserve">controlled </w:delText>
        </w:r>
      </w:del>
      <w:r w:rsidRPr="00264A1B">
        <w:rPr>
          <w:rFonts w:hAnsi="宋体" w:cs="宋体" w:hint="eastAsia"/>
        </w:rPr>
        <w:t>swi</w:t>
      </w:r>
      <w:r w:rsidRPr="00264A1B">
        <w:rPr>
          <w:rFonts w:hAnsi="宋体" w:cs="宋体" w:hint="eastAsia"/>
        </w:rPr>
        <w:t>tch</w:t>
      </w:r>
      <w:ins w:id="77" w:author="law" w:date="2015-07-27T17:14:00Z">
        <w:r w:rsidR="000055C7">
          <w:rPr>
            <w:rFonts w:hAnsi="宋体" w:cs="宋体" w:hint="eastAsia"/>
          </w:rPr>
          <w:t>ed</w:t>
        </w:r>
      </w:ins>
      <w:del w:id="78" w:author="law" w:date="2015-07-27T17:14:00Z">
        <w:r w:rsidRPr="00264A1B" w:rsidDel="000055C7">
          <w:rPr>
            <w:rFonts w:hAnsi="宋体" w:cs="宋体" w:hint="eastAsia"/>
          </w:rPr>
          <w:delText>ing</w:delText>
        </w:r>
      </w:del>
      <w:r w:rsidRPr="00264A1B">
        <w:rPr>
          <w:rFonts w:hAnsi="宋体" w:cs="宋体" w:hint="eastAsia"/>
        </w:rPr>
        <w:t xml:space="preserve"> between </w:t>
      </w:r>
      <w:del w:id="79" w:author="law" w:date="2015-07-27T17:14:00Z">
        <w:r w:rsidRPr="00264A1B" w:rsidDel="000055C7">
          <w:rPr>
            <w:rFonts w:hAnsi="宋体" w:cs="宋体" w:hint="eastAsia"/>
          </w:rPr>
          <w:delText xml:space="preserve">the </w:delText>
        </w:r>
      </w:del>
      <w:ins w:id="80" w:author="law" w:date="2015-07-27T17:14:00Z">
        <w:r w:rsidR="000055C7">
          <w:rPr>
            <w:rFonts w:hAnsi="宋体" w:cs="宋体" w:hint="eastAsia"/>
          </w:rPr>
          <w:t>a</w:t>
        </w:r>
        <w:r w:rsidR="000055C7" w:rsidRPr="00264A1B">
          <w:rPr>
            <w:rFonts w:hAnsi="宋体" w:cs="宋体" w:hint="eastAsia"/>
          </w:rPr>
          <w:t xml:space="preserve"> </w:t>
        </w:r>
      </w:ins>
      <w:r w:rsidRPr="00264A1B">
        <w:rPr>
          <w:rFonts w:hAnsi="宋体" w:cs="宋体" w:hint="eastAsia"/>
        </w:rPr>
        <w:t xml:space="preserve">single coherent peak and the </w:t>
      </w:r>
      <w:proofErr w:type="spellStart"/>
      <w:r w:rsidRPr="00264A1B">
        <w:rPr>
          <w:rFonts w:hAnsi="宋体" w:cs="宋体" w:hint="eastAsia"/>
        </w:rPr>
        <w:t>Mollow</w:t>
      </w:r>
      <w:proofErr w:type="spellEnd"/>
      <w:r w:rsidRPr="00264A1B">
        <w:rPr>
          <w:rFonts w:hAnsi="宋体" w:cs="宋体" w:hint="eastAsia"/>
        </w:rPr>
        <w:t xml:space="preserve">-type triplet by varying </w:t>
      </w:r>
      <w:del w:id="81" w:author="law" w:date="2015-07-27T17:14:00Z">
        <w:r w:rsidRPr="00264A1B" w:rsidDel="000055C7">
          <w:rPr>
            <w:rFonts w:hAnsi="宋体" w:cs="宋体" w:hint="eastAsia"/>
          </w:rPr>
          <w:delText xml:space="preserve">values of </w:delText>
        </w:r>
      </w:del>
      <w:r w:rsidRPr="00264A1B">
        <w:rPr>
          <w:rFonts w:hAnsi="宋体" w:cs="宋体" w:hint="eastAsia"/>
        </w:rPr>
        <w:t xml:space="preserve">the </w:t>
      </w:r>
      <w:proofErr w:type="spellStart"/>
      <w:r w:rsidRPr="00264A1B">
        <w:rPr>
          <w:rFonts w:hAnsi="宋体" w:cs="宋体" w:hint="eastAsia"/>
        </w:rPr>
        <w:t>mesoscopic</w:t>
      </w:r>
      <w:proofErr w:type="spellEnd"/>
      <w:r w:rsidRPr="00264A1B">
        <w:rPr>
          <w:rFonts w:hAnsi="宋体" w:cs="宋体" w:hint="eastAsia"/>
        </w:rPr>
        <w:t xml:space="preserve"> moment. Our parameters are all within the </w:t>
      </w:r>
      <w:ins w:id="82" w:author="law" w:date="2015-07-27T17:16:00Z">
        <w:r w:rsidR="00C74C8D">
          <w:rPr>
            <w:rFonts w:hAnsi="宋体" w:cs="宋体" w:hint="eastAsia"/>
          </w:rPr>
          <w:t>value</w:t>
        </w:r>
      </w:ins>
      <w:ins w:id="83" w:author="law" w:date="2015-07-27T17:15:00Z">
        <w:r w:rsidR="000055C7">
          <w:rPr>
            <w:rFonts w:hAnsi="宋体" w:cs="宋体" w:hint="eastAsia"/>
          </w:rPr>
          <w:t xml:space="preserve">s attained </w:t>
        </w:r>
      </w:ins>
      <w:ins w:id="84" w:author="law" w:date="2015-07-27T17:16:00Z">
        <w:r w:rsidR="00C74C8D">
          <w:rPr>
            <w:rFonts w:hAnsi="宋体" w:cs="宋体" w:hint="eastAsia"/>
          </w:rPr>
          <w:t xml:space="preserve">already in actual </w:t>
        </w:r>
      </w:ins>
      <w:r w:rsidRPr="00264A1B">
        <w:rPr>
          <w:rFonts w:hAnsi="宋体" w:cs="宋体" w:hint="eastAsia"/>
        </w:rPr>
        <w:t>experiment</w:t>
      </w:r>
      <w:ins w:id="85" w:author="law" w:date="2015-07-27T17:16:00Z">
        <w:r w:rsidR="00C74C8D">
          <w:rPr>
            <w:rFonts w:hAnsi="宋体" w:cs="宋体" w:hint="eastAsia"/>
          </w:rPr>
          <w:t>s</w:t>
        </w:r>
      </w:ins>
      <w:del w:id="86" w:author="law" w:date="2015-07-27T17:16:00Z">
        <w:r w:rsidRPr="00264A1B" w:rsidDel="00C74C8D">
          <w:rPr>
            <w:rFonts w:hAnsi="宋体" w:cs="宋体" w:hint="eastAsia"/>
          </w:rPr>
          <w:delText>al</w:delText>
        </w:r>
      </w:del>
      <w:del w:id="87" w:author="law" w:date="2015-07-27T17:15:00Z">
        <w:r w:rsidRPr="00264A1B" w:rsidDel="00C74C8D">
          <w:rPr>
            <w:rFonts w:hAnsi="宋体" w:cs="宋体" w:hint="eastAsia"/>
          </w:rPr>
          <w:delText xml:space="preserve"> research</w:delText>
        </w:r>
      </w:del>
      <w:r w:rsidRPr="00264A1B">
        <w:rPr>
          <w:rFonts w:hAnsi="宋体" w:cs="宋体" w:hint="eastAsia"/>
        </w:rPr>
        <w:t>.</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Our paper is organized as follows. In Sec. \ref{model}, we show the model and the QD</w:t>
      </w:r>
      <w:r w:rsidRPr="00264A1B">
        <w:rPr>
          <w:rFonts w:hAnsi="宋体" w:cs="宋体" w:hint="eastAsia"/>
        </w:rPr>
        <w:t xml:space="preserve">-field interaction beyond the DA. In Sec. \ref{fluorescence}, we study the fluorescence of the QD modified by the </w:t>
      </w:r>
      <w:proofErr w:type="spellStart"/>
      <w:r w:rsidRPr="00264A1B">
        <w:rPr>
          <w:rFonts w:hAnsi="宋体" w:cs="宋体" w:hint="eastAsia"/>
        </w:rPr>
        <w:t>mesoscopic</w:t>
      </w:r>
      <w:proofErr w:type="spellEnd"/>
      <w:r w:rsidRPr="00264A1B">
        <w:rPr>
          <w:rFonts w:hAnsi="宋体" w:cs="宋体" w:hint="eastAsia"/>
        </w:rPr>
        <w:t xml:space="preserve"> QD effects. In Sec. \ref{con}, a summary is given.</w:t>
      </w:r>
    </w:p>
    <w:p w:rsidR="00000000" w:rsidRPr="00264A1B" w:rsidRDefault="00517005" w:rsidP="00264A1B">
      <w:pPr>
        <w:pStyle w:val="a3"/>
        <w:rPr>
          <w:rFonts w:hAnsi="宋体" w:cs="宋体" w:hint="eastAsia"/>
        </w:rPr>
      </w:pPr>
      <w:r w:rsidRPr="00264A1B">
        <w:rPr>
          <w:rFonts w:hAnsi="宋体" w:cs="宋体" w:hint="eastAsia"/>
        </w:rPr>
        <w:t>\section{Model and QD-field interaction beyond the dipole approximation}</w:t>
      </w:r>
    </w:p>
    <w:p w:rsidR="00000000" w:rsidRPr="00264A1B" w:rsidRDefault="00517005" w:rsidP="00264A1B">
      <w:pPr>
        <w:pStyle w:val="a3"/>
        <w:rPr>
          <w:rFonts w:hAnsi="宋体" w:cs="宋体" w:hint="eastAsia"/>
        </w:rPr>
      </w:pPr>
      <w:r w:rsidRPr="00264A1B">
        <w:rPr>
          <w:rFonts w:hAnsi="宋体" w:cs="宋体" w:hint="eastAsia"/>
        </w:rPr>
        <w:t>\labe</w:t>
      </w:r>
      <w:r w:rsidRPr="00264A1B">
        <w:rPr>
          <w:rFonts w:hAnsi="宋体" w:cs="宋体" w:hint="eastAsia"/>
        </w:rPr>
        <w:t>l{model}</w:t>
      </w:r>
    </w:p>
    <w:p w:rsidR="00000000" w:rsidRPr="00264A1B" w:rsidRDefault="00517005" w:rsidP="00264A1B">
      <w:pPr>
        <w:pStyle w:val="a3"/>
        <w:rPr>
          <w:rFonts w:hAnsi="宋体" w:cs="宋体" w:hint="eastAsia"/>
        </w:rPr>
      </w:pPr>
      <w:r w:rsidRPr="00264A1B">
        <w:rPr>
          <w:rFonts w:hAnsi="宋体" w:cs="宋体" w:hint="eastAsia"/>
        </w:rPr>
        <w:t>\subsection{Model and Green tensor}</w:t>
      </w:r>
    </w:p>
    <w:p w:rsidR="00000000" w:rsidRPr="00264A1B" w:rsidRDefault="00517005" w:rsidP="00264A1B">
      <w:pPr>
        <w:pStyle w:val="a3"/>
        <w:rPr>
          <w:rFonts w:hAnsi="宋体" w:cs="宋体" w:hint="eastAsia"/>
        </w:rPr>
      </w:pPr>
      <w:r w:rsidRPr="00264A1B">
        <w:rPr>
          <w:rFonts w:hAnsi="宋体" w:cs="宋体" w:hint="eastAsia"/>
        </w:rPr>
        <w:t>\begin{figure}[</w:t>
      </w:r>
      <w:proofErr w:type="spellStart"/>
      <w:r w:rsidRPr="00264A1B">
        <w:rPr>
          <w:rFonts w:hAnsi="宋体" w:cs="宋体" w:hint="eastAsia"/>
        </w:rPr>
        <w:t>tbp</w:t>
      </w:r>
      <w:proofErr w:type="spellEnd"/>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includegraphics</w:t>
      </w:r>
      <w:proofErr w:type="spellEnd"/>
      <w:r w:rsidRPr="00264A1B">
        <w:rPr>
          <w:rFonts w:hAnsi="宋体" w:cs="宋体" w:hint="eastAsia"/>
        </w:rPr>
        <w:t>[width=0.9\</w:t>
      </w:r>
      <w:proofErr w:type="spellStart"/>
      <w:r w:rsidRPr="00264A1B">
        <w:rPr>
          <w:rFonts w:hAnsi="宋体" w:cs="宋体" w:hint="eastAsia"/>
        </w:rPr>
        <w:t>columnwidth</w:t>
      </w:r>
      <w:proofErr w:type="spellEnd"/>
      <w:r w:rsidRPr="00264A1B">
        <w:rPr>
          <w:rFonts w:hAnsi="宋体" w:cs="宋体" w:hint="eastAsia"/>
        </w:rPr>
        <w:t>]{Fig1.eps}</w:t>
      </w:r>
    </w:p>
    <w:p w:rsidR="00000000" w:rsidRPr="00264A1B" w:rsidRDefault="00517005" w:rsidP="00264A1B">
      <w:pPr>
        <w:pStyle w:val="a3"/>
        <w:rPr>
          <w:rFonts w:hAnsi="宋体" w:cs="宋体" w:hint="eastAsia"/>
        </w:rPr>
      </w:pPr>
      <w:r w:rsidRPr="00264A1B">
        <w:rPr>
          <w:rFonts w:hAnsi="宋体" w:cs="宋体" w:hint="eastAsia"/>
        </w:rPr>
        <w:t>\</w:t>
      </w:r>
      <w:proofErr w:type="gramStart"/>
      <w:r w:rsidRPr="00264A1B">
        <w:rPr>
          <w:rFonts w:hAnsi="宋体" w:cs="宋体" w:hint="eastAsia"/>
        </w:rPr>
        <w:t>caption{</w:t>
      </w:r>
      <w:proofErr w:type="gramEnd"/>
      <w:r w:rsidRPr="00264A1B">
        <w:rPr>
          <w:rFonts w:hAnsi="宋体" w:cs="宋体" w:hint="eastAsia"/>
        </w:rPr>
        <w:t xml:space="preserve">(Color online) </w:t>
      </w:r>
      <w:del w:id="88" w:author="law" w:date="2015-07-27T17:17:00Z">
        <w:r w:rsidRPr="00264A1B" w:rsidDel="00C74C8D">
          <w:rPr>
            <w:rFonts w:hAnsi="宋体" w:cs="宋体" w:hint="eastAsia"/>
          </w:rPr>
          <w:delText>Schematic picture</w:delText>
        </w:r>
      </w:del>
      <w:ins w:id="89" w:author="law" w:date="2015-07-27T17:17:00Z">
        <w:r w:rsidR="00C74C8D">
          <w:rPr>
            <w:rFonts w:hAnsi="宋体" w:cs="宋体" w:hint="eastAsia"/>
          </w:rPr>
          <w:t>Diagram</w:t>
        </w:r>
      </w:ins>
      <w:r w:rsidRPr="00264A1B">
        <w:rPr>
          <w:rFonts w:hAnsi="宋体" w:cs="宋体" w:hint="eastAsia"/>
        </w:rPr>
        <w:t xml:space="preserve"> of a QD with characteristic frequency $\omega_0$ </w:t>
      </w:r>
      <w:del w:id="90" w:author="law" w:date="2015-07-27T17:17:00Z">
        <w:r w:rsidRPr="00264A1B" w:rsidDel="00C74C8D">
          <w:rPr>
            <w:rFonts w:hAnsi="宋体" w:cs="宋体" w:hint="eastAsia"/>
          </w:rPr>
          <w:delText xml:space="preserve">is </w:delText>
        </w:r>
      </w:del>
      <w:r w:rsidRPr="00264A1B">
        <w:rPr>
          <w:rFonts w:hAnsi="宋体" w:cs="宋体" w:hint="eastAsia"/>
        </w:rPr>
        <w:t xml:space="preserve">placed </w:t>
      </w:r>
      <w:del w:id="91" w:author="law" w:date="2015-07-27T17:17:00Z">
        <w:r w:rsidRPr="00264A1B" w:rsidDel="00C74C8D">
          <w:rPr>
            <w:rFonts w:hAnsi="宋体" w:cs="宋体" w:hint="eastAsia"/>
          </w:rPr>
          <w:delText xml:space="preserve">with </w:delText>
        </w:r>
      </w:del>
      <w:ins w:id="92" w:author="law" w:date="2015-07-27T17:17:00Z">
        <w:r w:rsidR="00C74C8D">
          <w:rPr>
            <w:rFonts w:hAnsi="宋体" w:cs="宋体" w:hint="eastAsia"/>
          </w:rPr>
          <w:t>at a</w:t>
        </w:r>
        <w:r w:rsidR="00C74C8D" w:rsidRPr="00264A1B">
          <w:rPr>
            <w:rFonts w:hAnsi="宋体" w:cs="宋体" w:hint="eastAsia"/>
          </w:rPr>
          <w:t xml:space="preserve"> </w:t>
        </w:r>
      </w:ins>
      <w:r w:rsidRPr="00264A1B">
        <w:rPr>
          <w:rFonts w:hAnsi="宋体" w:cs="宋体" w:hint="eastAsia"/>
        </w:rPr>
        <w:t>distance $z$ above a metal. The</w:t>
      </w:r>
      <w:r w:rsidRPr="00264A1B">
        <w:rPr>
          <w:rFonts w:hAnsi="宋体" w:cs="宋体" w:hint="eastAsia"/>
        </w:rPr>
        <w:t xml:space="preserve"> dielectric constant of the </w:t>
      </w:r>
      <w:proofErr w:type="spellStart"/>
      <w:r w:rsidRPr="00264A1B">
        <w:rPr>
          <w:rFonts w:hAnsi="宋体" w:cs="宋体" w:hint="eastAsia"/>
        </w:rPr>
        <w:t>med</w:t>
      </w:r>
      <w:del w:id="93" w:author="law" w:date="2015-07-27T17:17:00Z">
        <w:r w:rsidRPr="00264A1B" w:rsidDel="00C74C8D">
          <w:rPr>
            <w:rFonts w:hAnsi="宋体" w:cs="宋体" w:hint="eastAsia"/>
          </w:rPr>
          <w:delText>iums</w:delText>
        </w:r>
      </w:del>
      <w:proofErr w:type="gramStart"/>
      <w:ins w:id="94" w:author="law" w:date="2015-07-27T17:17:00Z">
        <w:r w:rsidR="00C74C8D">
          <w:rPr>
            <w:rFonts w:hAnsi="宋体" w:cs="宋体" w:hint="eastAsia"/>
          </w:rPr>
          <w:t>a</w:t>
        </w:r>
      </w:ins>
      <w:proofErr w:type="spellEnd"/>
      <w:r w:rsidRPr="00264A1B">
        <w:rPr>
          <w:rFonts w:hAnsi="宋体" w:cs="宋体" w:hint="eastAsia"/>
        </w:rPr>
        <w:t xml:space="preserve"> are</w:t>
      </w:r>
      <w:proofErr w:type="gramEnd"/>
      <w:r w:rsidRPr="00264A1B">
        <w:rPr>
          <w:rFonts w:hAnsi="宋体" w:cs="宋体" w:hint="eastAsia"/>
        </w:rPr>
        <w:t xml:space="preserve"> given by $\varepsilon_1$ and $\</w:t>
      </w:r>
      <w:proofErr w:type="spellStart"/>
      <w:r w:rsidRPr="00264A1B">
        <w:rPr>
          <w:rFonts w:hAnsi="宋体" w:cs="宋体" w:hint="eastAsia"/>
        </w:rPr>
        <w:t>varepsilon_m</w:t>
      </w:r>
      <w:proofErr w:type="spellEnd"/>
      <w:r w:rsidRPr="00264A1B">
        <w:rPr>
          <w:rFonts w:hAnsi="宋体" w:cs="宋体" w:hint="eastAsia"/>
        </w:rPr>
        <w:t>$, respectively.} \label{Fig1}</w:t>
      </w:r>
    </w:p>
    <w:p w:rsidR="00000000" w:rsidRPr="00264A1B" w:rsidRDefault="00517005" w:rsidP="00264A1B">
      <w:pPr>
        <w:pStyle w:val="a3"/>
        <w:rPr>
          <w:rFonts w:hAnsi="宋体" w:cs="宋体" w:hint="eastAsia"/>
        </w:rPr>
      </w:pPr>
      <w:r w:rsidRPr="00264A1B">
        <w:rPr>
          <w:rFonts w:hAnsi="宋体" w:cs="宋体" w:hint="eastAsia"/>
        </w:rPr>
        <w:t>\end{figure}</w:t>
      </w:r>
    </w:p>
    <w:p w:rsidR="00000000" w:rsidRPr="00264A1B" w:rsidRDefault="00517005" w:rsidP="00264A1B">
      <w:pPr>
        <w:pStyle w:val="a3"/>
        <w:rPr>
          <w:rFonts w:hAnsi="宋体" w:cs="宋体" w:hint="eastAsia"/>
        </w:rPr>
      </w:pPr>
      <w:r w:rsidRPr="00264A1B">
        <w:rPr>
          <w:rFonts w:hAnsi="宋体" w:cs="宋体" w:hint="eastAsia"/>
        </w:rPr>
        <w:t>The system under study is depicted in Fig. \</w:t>
      </w:r>
      <w:proofErr w:type="gramStart"/>
      <w:r w:rsidRPr="00264A1B">
        <w:rPr>
          <w:rFonts w:hAnsi="宋体" w:cs="宋体" w:hint="eastAsia"/>
        </w:rPr>
        <w:t>ref{</w:t>
      </w:r>
      <w:proofErr w:type="gramEnd"/>
      <w:r w:rsidRPr="00264A1B">
        <w:rPr>
          <w:rFonts w:hAnsi="宋体" w:cs="宋体" w:hint="eastAsia"/>
        </w:rPr>
        <w:t xml:space="preserve">Fig1}: a QD </w:t>
      </w:r>
      <w:r w:rsidRPr="00264A1B">
        <w:rPr>
          <w:rFonts w:hAnsi="宋体" w:cs="宋体" w:hint="eastAsia"/>
        </w:rPr>
        <w:t xml:space="preserve">with </w:t>
      </w:r>
      <w:ins w:id="95" w:author="law" w:date="2015-07-27T17:18:00Z">
        <w:r w:rsidR="00C74C8D">
          <w:rPr>
            <w:rFonts w:hAnsi="宋体" w:cs="宋体" w:hint="eastAsia"/>
          </w:rPr>
          <w:t xml:space="preserve">a resonance </w:t>
        </w:r>
      </w:ins>
      <w:r w:rsidRPr="00264A1B">
        <w:rPr>
          <w:rFonts w:hAnsi="宋体" w:cs="宋体" w:hint="eastAsia"/>
        </w:rPr>
        <w:t xml:space="preserve">frequency </w:t>
      </w:r>
      <w:ins w:id="96" w:author="law" w:date="2015-07-27T17:18:00Z">
        <w:r w:rsidR="00C74C8D">
          <w:rPr>
            <w:rFonts w:hAnsi="宋体" w:cs="宋体" w:hint="eastAsia"/>
          </w:rPr>
          <w:t xml:space="preserve">of </w:t>
        </w:r>
      </w:ins>
      <w:r w:rsidRPr="00264A1B">
        <w:rPr>
          <w:rFonts w:hAnsi="宋体" w:cs="宋体" w:hint="eastAsia"/>
        </w:rPr>
        <w:t>$\omega_0$ is embedded in gallium arsenide (</w:t>
      </w:r>
      <w:proofErr w:type="spellStart"/>
      <w:r w:rsidRPr="00264A1B">
        <w:rPr>
          <w:rFonts w:hAnsi="宋体" w:cs="宋体" w:hint="eastAsia"/>
        </w:rPr>
        <w:t>GaAs</w:t>
      </w:r>
      <w:proofErr w:type="spellEnd"/>
      <w:r w:rsidRPr="00264A1B">
        <w:rPr>
          <w:rFonts w:hAnsi="宋体" w:cs="宋体" w:hint="eastAsia"/>
        </w:rPr>
        <w:t>) wi</w:t>
      </w:r>
      <w:r w:rsidRPr="00264A1B">
        <w:rPr>
          <w:rFonts w:hAnsi="宋体" w:cs="宋体" w:hint="eastAsia"/>
        </w:rPr>
        <w:t xml:space="preserve">th </w:t>
      </w:r>
      <w:ins w:id="97" w:author="law" w:date="2015-07-27T17:18:00Z">
        <w:r w:rsidR="00C74C8D">
          <w:rPr>
            <w:rFonts w:hAnsi="宋体" w:cs="宋体" w:hint="eastAsia"/>
          </w:rPr>
          <w:t xml:space="preserve">a </w:t>
        </w:r>
      </w:ins>
      <w:r w:rsidRPr="00264A1B">
        <w:rPr>
          <w:rFonts w:hAnsi="宋体" w:cs="宋体" w:hint="eastAsia"/>
        </w:rPr>
        <w:t xml:space="preserve">refractive index </w:t>
      </w:r>
      <w:ins w:id="98" w:author="law" w:date="2015-07-27T17:18:00Z">
        <w:r w:rsidR="00C74C8D">
          <w:rPr>
            <w:rFonts w:hAnsi="宋体" w:cs="宋体" w:hint="eastAsia"/>
          </w:rPr>
          <w:t xml:space="preserve">of </w:t>
        </w:r>
      </w:ins>
      <w:r w:rsidRPr="00264A1B">
        <w:rPr>
          <w:rFonts w:hAnsi="宋体" w:cs="宋体" w:hint="eastAsia"/>
        </w:rPr>
        <w:t>$n_1=3.5$ above a dissipative metal. The metal is characterized by a complex dielectric function $\</w:t>
      </w:r>
      <w:proofErr w:type="spellStart"/>
      <w:r w:rsidRPr="00264A1B">
        <w:rPr>
          <w:rFonts w:hAnsi="宋体" w:cs="宋体" w:hint="eastAsia"/>
        </w:rPr>
        <w:t>varepsilon_m</w:t>
      </w:r>
      <w:proofErr w:type="spellEnd"/>
      <w:r w:rsidRPr="00264A1B">
        <w:rPr>
          <w:rFonts w:hAnsi="宋体" w:cs="宋体" w:hint="eastAsia"/>
        </w:rPr>
        <w:t xml:space="preserve"> (\omega)$ in </w:t>
      </w:r>
      <w:ins w:id="99" w:author="law" w:date="2015-07-27T17:19:00Z">
        <w:r w:rsidR="00C74C8D">
          <w:rPr>
            <w:rFonts w:hAnsi="宋体" w:cs="宋体" w:hint="eastAsia"/>
          </w:rPr>
          <w:t xml:space="preserve">the </w:t>
        </w:r>
      </w:ins>
      <w:proofErr w:type="spellStart"/>
      <w:r w:rsidRPr="00264A1B">
        <w:rPr>
          <w:rFonts w:hAnsi="宋体" w:cs="宋体" w:hint="eastAsia"/>
        </w:rPr>
        <w:t>Drude</w:t>
      </w:r>
      <w:proofErr w:type="spellEnd"/>
      <w:r w:rsidRPr="00264A1B">
        <w:rPr>
          <w:rFonts w:hAnsi="宋体" w:cs="宋体" w:hint="eastAsia"/>
        </w:rPr>
        <w:t xml:space="preserve"> model with $\</w:t>
      </w:r>
      <w:proofErr w:type="spellStart"/>
      <w:r w:rsidRPr="00264A1B">
        <w:rPr>
          <w:rFonts w:hAnsi="宋体" w:cs="宋体" w:hint="eastAsia"/>
        </w:rPr>
        <w:t>varepsilon_m</w:t>
      </w:r>
      <w:proofErr w:type="spellEnd"/>
      <w:r w:rsidRPr="00264A1B">
        <w:rPr>
          <w:rFonts w:hAnsi="宋体" w:cs="宋体" w:hint="eastAsia"/>
        </w:rPr>
        <w:t xml:space="preserve"> (\omega )=\</w:t>
      </w:r>
      <w:proofErr w:type="spellStart"/>
      <w:r w:rsidRPr="00264A1B">
        <w:rPr>
          <w:rFonts w:hAnsi="宋体" w:cs="宋体" w:hint="eastAsia"/>
        </w:rPr>
        <w:t>varepsilon</w:t>
      </w:r>
      <w:proofErr w:type="spellEnd"/>
      <w:r w:rsidRPr="00264A1B">
        <w:rPr>
          <w:rFonts w:hAnsi="宋体" w:cs="宋体" w:hint="eastAsia"/>
        </w:rPr>
        <w:t xml:space="preserve"> _{\</w:t>
      </w:r>
      <w:proofErr w:type="spellStart"/>
      <w:r w:rsidRPr="00264A1B">
        <w:rPr>
          <w:rFonts w:hAnsi="宋体" w:cs="宋体" w:hint="eastAsia"/>
        </w:rPr>
        <w:t>infty</w:t>
      </w:r>
      <w:proofErr w:type="spellEnd"/>
      <w:r w:rsidRPr="00264A1B">
        <w:rPr>
          <w:rFonts w:hAnsi="宋体" w:cs="宋体" w:hint="eastAsia"/>
        </w:rPr>
        <w:t xml:space="preserve"> }(1-\</w:t>
      </w:r>
      <w:proofErr w:type="spellStart"/>
      <w:r w:rsidRPr="00264A1B">
        <w:rPr>
          <w:rFonts w:hAnsi="宋体" w:cs="宋体" w:hint="eastAsia"/>
        </w:rPr>
        <w:t>frac</w:t>
      </w:r>
      <w:proofErr w:type="spellEnd"/>
      <w:r w:rsidRPr="00264A1B">
        <w:rPr>
          <w:rFonts w:hAnsi="宋体" w:cs="宋体" w:hint="eastAsia"/>
        </w:rPr>
        <w:t>{\omega _{p}^{2}}{\omega (\omega +</w:t>
      </w:r>
      <w:proofErr w:type="spellStart"/>
      <w:r w:rsidRPr="00264A1B">
        <w:rPr>
          <w:rFonts w:hAnsi="宋体" w:cs="宋体" w:hint="eastAsia"/>
        </w:rPr>
        <w:t>i</w:t>
      </w:r>
      <w:proofErr w:type="spellEnd"/>
      <w:r w:rsidRPr="00264A1B">
        <w:rPr>
          <w:rFonts w:hAnsi="宋体" w:cs="宋体" w:hint="eastAsia"/>
        </w:rPr>
        <w:t>\gam</w:t>
      </w:r>
      <w:r w:rsidRPr="00264A1B">
        <w:rPr>
          <w:rFonts w:hAnsi="宋体" w:cs="宋体" w:hint="eastAsia"/>
        </w:rPr>
        <w:t>ma _{p})})$, where $\omega _{p}$ is the bulk plasma frequency, $\</w:t>
      </w:r>
      <w:proofErr w:type="spellStart"/>
      <w:r w:rsidRPr="00264A1B">
        <w:rPr>
          <w:rFonts w:hAnsi="宋体" w:cs="宋体" w:hint="eastAsia"/>
        </w:rPr>
        <w:t>varepsilon</w:t>
      </w:r>
      <w:proofErr w:type="spellEnd"/>
      <w:r w:rsidRPr="00264A1B">
        <w:rPr>
          <w:rFonts w:hAnsi="宋体" w:cs="宋体" w:hint="eastAsia"/>
        </w:rPr>
        <w:t xml:space="preserve"> _{\</w:t>
      </w:r>
      <w:proofErr w:type="spellStart"/>
      <w:r w:rsidRPr="00264A1B">
        <w:rPr>
          <w:rFonts w:hAnsi="宋体" w:cs="宋体" w:hint="eastAsia"/>
        </w:rPr>
        <w:t>infty</w:t>
      </w:r>
      <w:proofErr w:type="spellEnd"/>
      <w:r w:rsidRPr="00264A1B">
        <w:rPr>
          <w:rFonts w:hAnsi="宋体" w:cs="宋体" w:hint="eastAsia"/>
        </w:rPr>
        <w:t>}$ is the high-frequency limit of the metal dielectric function, and $\gamma _{p}$ represent</w:t>
      </w:r>
      <w:ins w:id="100" w:author="law" w:date="2015-07-27T17:19:00Z">
        <w:r w:rsidR="00C74C8D">
          <w:rPr>
            <w:rFonts w:hAnsi="宋体" w:cs="宋体" w:hint="eastAsia"/>
          </w:rPr>
          <w:t>s</w:t>
        </w:r>
      </w:ins>
      <w:r w:rsidRPr="00264A1B">
        <w:rPr>
          <w:rFonts w:hAnsi="宋体" w:cs="宋体" w:hint="eastAsia"/>
        </w:rPr>
        <w:t xml:space="preserve"> the </w:t>
      </w:r>
      <w:proofErr w:type="spellStart"/>
      <w:r w:rsidRPr="00264A1B">
        <w:rPr>
          <w:rFonts w:hAnsi="宋体" w:cs="宋体" w:hint="eastAsia"/>
        </w:rPr>
        <w:t>Ohmic</w:t>
      </w:r>
      <w:proofErr w:type="spellEnd"/>
      <w:r w:rsidRPr="00264A1B">
        <w:rPr>
          <w:rFonts w:hAnsi="宋体" w:cs="宋体" w:hint="eastAsia"/>
        </w:rPr>
        <w:t xml:space="preserve"> loss responsible for the dissipation in the metal. In our work</w:t>
      </w:r>
      <w:del w:id="101" w:author="law" w:date="2015-07-27T17:19:00Z">
        <w:r w:rsidRPr="00264A1B" w:rsidDel="00C74C8D">
          <w:rPr>
            <w:rFonts w:hAnsi="宋体" w:cs="宋体" w:hint="eastAsia"/>
          </w:rPr>
          <w:delText>,</w:delText>
        </w:r>
      </w:del>
      <w:r w:rsidRPr="00264A1B">
        <w:rPr>
          <w:rFonts w:hAnsi="宋体" w:cs="宋体" w:hint="eastAsia"/>
        </w:rPr>
        <w:t xml:space="preserve"> the m</w:t>
      </w:r>
      <w:r w:rsidRPr="00264A1B">
        <w:rPr>
          <w:rFonts w:hAnsi="宋体" w:cs="宋体" w:hint="eastAsia"/>
        </w:rPr>
        <w:t xml:space="preserve">etal is </w:t>
      </w:r>
      <w:del w:id="102" w:author="law" w:date="2015-07-27T17:21:00Z">
        <w:r w:rsidRPr="00264A1B" w:rsidDel="00C74C8D">
          <w:rPr>
            <w:rFonts w:hAnsi="宋体" w:cs="宋体" w:hint="eastAsia"/>
          </w:rPr>
          <w:delText xml:space="preserve">chosen </w:delText>
        </w:r>
      </w:del>
      <w:del w:id="103" w:author="law" w:date="2015-07-27T17:19:00Z">
        <w:r w:rsidRPr="00264A1B" w:rsidDel="00C74C8D">
          <w:rPr>
            <w:rFonts w:hAnsi="宋体" w:cs="宋体" w:hint="eastAsia"/>
          </w:rPr>
          <w:delText>as</w:delText>
        </w:r>
      </w:del>
      <w:del w:id="104" w:author="law" w:date="2015-07-27T17:21:00Z">
        <w:r w:rsidRPr="00264A1B" w:rsidDel="00C74C8D">
          <w:rPr>
            <w:rFonts w:hAnsi="宋体" w:cs="宋体" w:hint="eastAsia"/>
          </w:rPr>
          <w:delText xml:space="preserve"> </w:delText>
        </w:r>
      </w:del>
      <w:r w:rsidRPr="00264A1B">
        <w:rPr>
          <w:rFonts w:hAnsi="宋体" w:cs="宋体" w:hint="eastAsia"/>
        </w:rPr>
        <w:t>silver</w:t>
      </w:r>
      <w:ins w:id="105" w:author="law" w:date="2015-07-27T17:20:00Z">
        <w:r w:rsidR="00C74C8D">
          <w:rPr>
            <w:rFonts w:hAnsi="宋体" w:cs="宋体" w:hint="eastAsia"/>
          </w:rPr>
          <w:t>,</w:t>
        </w:r>
      </w:ins>
      <w:r w:rsidRPr="00264A1B">
        <w:rPr>
          <w:rFonts w:hAnsi="宋体" w:cs="宋体" w:hint="eastAsia"/>
        </w:rPr>
        <w:t xml:space="preserve"> and the</w:t>
      </w:r>
      <w:del w:id="106" w:author="law" w:date="2015-07-27T17:20:00Z">
        <w:r w:rsidRPr="00264A1B" w:rsidDel="00C74C8D">
          <w:rPr>
            <w:rFonts w:hAnsi="宋体" w:cs="宋体" w:hint="eastAsia"/>
          </w:rPr>
          <w:delText>se</w:delText>
        </w:r>
      </w:del>
      <w:ins w:id="107" w:author="law" w:date="2015-07-27T17:20:00Z">
        <w:r w:rsidR="00C74C8D">
          <w:rPr>
            <w:rFonts w:hAnsi="宋体" w:cs="宋体" w:hint="eastAsia"/>
          </w:rPr>
          <w:t xml:space="preserve"> </w:t>
        </w:r>
      </w:ins>
      <w:r w:rsidRPr="00264A1B">
        <w:rPr>
          <w:rFonts w:hAnsi="宋体" w:cs="宋体" w:hint="eastAsia"/>
        </w:rPr>
        <w:t xml:space="preserve"> parameters are </w:t>
      </w:r>
      <w:ins w:id="108" w:author="law" w:date="2015-07-27T17:21:00Z">
        <w:r w:rsidR="00C74C8D" w:rsidRPr="00264A1B">
          <w:rPr>
            <w:rFonts w:hAnsi="宋体" w:cs="宋体" w:hint="eastAsia"/>
          </w:rPr>
          <w:t xml:space="preserve">chosen </w:t>
        </w:r>
        <w:r w:rsidR="00C74C8D">
          <w:rPr>
            <w:rFonts w:hAnsi="宋体" w:cs="宋体" w:hint="eastAsia"/>
          </w:rPr>
          <w:t>to be</w:t>
        </w:r>
      </w:ins>
      <w:del w:id="109" w:author="law" w:date="2015-07-27T17:21:00Z">
        <w:r w:rsidRPr="00264A1B" w:rsidDel="00C74C8D">
          <w:rPr>
            <w:rFonts w:hAnsi="宋体" w:cs="宋体" w:hint="eastAsia"/>
          </w:rPr>
          <w:delText>given by</w:delText>
        </w:r>
      </w:del>
      <w:r w:rsidRPr="00264A1B">
        <w:rPr>
          <w:rFonts w:hAnsi="宋体" w:cs="宋体" w:hint="eastAsia"/>
        </w:rPr>
        <w:t xml:space="preserve"> $\omega _{p}=3.76$ </w:t>
      </w:r>
      <w:proofErr w:type="spellStart"/>
      <w:r w:rsidRPr="00264A1B">
        <w:rPr>
          <w:rFonts w:hAnsi="宋体" w:cs="宋体" w:hint="eastAsia"/>
        </w:rPr>
        <w:t>eV</w:t>
      </w:r>
      <w:proofErr w:type="spellEnd"/>
      <w:r w:rsidRPr="00264A1B">
        <w:rPr>
          <w:rFonts w:hAnsi="宋体" w:cs="宋体" w:hint="eastAsia"/>
        </w:rPr>
        <w:t>, $\</w:t>
      </w:r>
      <w:proofErr w:type="spellStart"/>
      <w:r w:rsidRPr="00264A1B">
        <w:rPr>
          <w:rFonts w:hAnsi="宋体" w:cs="宋体" w:hint="eastAsia"/>
        </w:rPr>
        <w:t>varepsilon</w:t>
      </w:r>
      <w:proofErr w:type="spellEnd"/>
      <w:r w:rsidRPr="00264A1B">
        <w:rPr>
          <w:rFonts w:hAnsi="宋体" w:cs="宋体" w:hint="eastAsia"/>
        </w:rPr>
        <w:t xml:space="preserve"> _{\</w:t>
      </w:r>
      <w:proofErr w:type="spellStart"/>
      <w:r w:rsidRPr="00264A1B">
        <w:rPr>
          <w:rFonts w:hAnsi="宋体" w:cs="宋体" w:hint="eastAsia"/>
        </w:rPr>
        <w:t>infty</w:t>
      </w:r>
      <w:proofErr w:type="spellEnd"/>
      <w:r w:rsidRPr="00264A1B">
        <w:rPr>
          <w:rFonts w:hAnsi="宋体" w:cs="宋体" w:hint="eastAsia"/>
        </w:rPr>
        <w:t xml:space="preserve">}=9.6$, $\gamma _{p}=0.03\omega_{p}$ in the </w:t>
      </w:r>
      <w:ins w:id="110" w:author="law" w:date="2015-07-27T17:22:00Z">
        <w:r w:rsidR="00C74C8D">
          <w:rPr>
            <w:rFonts w:hAnsi="宋体" w:cs="宋体" w:hint="eastAsia"/>
          </w:rPr>
          <w:t>frequency</w:t>
        </w:r>
        <w:r w:rsidR="00C74C8D" w:rsidRPr="00264A1B">
          <w:rPr>
            <w:rFonts w:hAnsi="宋体" w:cs="宋体" w:hint="eastAsia"/>
          </w:rPr>
          <w:t xml:space="preserve"> </w:t>
        </w:r>
      </w:ins>
      <w:r w:rsidRPr="00264A1B">
        <w:rPr>
          <w:rFonts w:hAnsi="宋体" w:cs="宋体" w:hint="eastAsia"/>
        </w:rPr>
        <w:t xml:space="preserve">range of </w:t>
      </w:r>
      <w:del w:id="111" w:author="law" w:date="2015-07-27T17:22:00Z">
        <w:r w:rsidRPr="00264A1B" w:rsidDel="00C74C8D">
          <w:rPr>
            <w:rFonts w:hAnsi="宋体" w:cs="宋体" w:hint="eastAsia"/>
          </w:rPr>
          <w:delText xml:space="preserve">our </w:delText>
        </w:r>
      </w:del>
      <w:r w:rsidRPr="00264A1B">
        <w:rPr>
          <w:rFonts w:hAnsi="宋体" w:cs="宋体" w:hint="eastAsia"/>
        </w:rPr>
        <w:t xml:space="preserve">interest </w:t>
      </w:r>
      <w:del w:id="112" w:author="law" w:date="2015-07-27T17:22:00Z">
        <w:r w:rsidRPr="00264A1B" w:rsidDel="00C74C8D">
          <w:rPr>
            <w:rFonts w:hAnsi="宋体" w:cs="宋体" w:hint="eastAsia"/>
          </w:rPr>
          <w:delText xml:space="preserve">frequencies </w:delText>
        </w:r>
      </w:del>
      <w:r w:rsidRPr="00264A1B">
        <w:rPr>
          <w:rFonts w:hAnsi="宋体" w:cs="宋体" w:hint="eastAsia"/>
        </w:rPr>
        <w:t>\cite{Johnson1972,Tudela2010}.</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Conven</w:t>
      </w:r>
      <w:ins w:id="113" w:author="law" w:date="2015-07-27T17:22:00Z">
        <w:r w:rsidR="00C74C8D">
          <w:rPr>
            <w:rFonts w:hAnsi="宋体" w:cs="宋体" w:hint="eastAsia"/>
          </w:rPr>
          <w:t>tionally</w:t>
        </w:r>
      </w:ins>
      <w:del w:id="114" w:author="law" w:date="2015-07-27T17:23:00Z">
        <w:r w:rsidRPr="00264A1B" w:rsidDel="00C74C8D">
          <w:rPr>
            <w:rFonts w:hAnsi="宋体" w:cs="宋体" w:hint="eastAsia"/>
          </w:rPr>
          <w:delText>iently</w:delText>
        </w:r>
      </w:del>
      <w:r w:rsidRPr="00264A1B">
        <w:rPr>
          <w:rFonts w:hAnsi="宋体" w:cs="宋体" w:hint="eastAsia"/>
        </w:rPr>
        <w:t>, the electromagnetic field i</w:t>
      </w:r>
      <w:r w:rsidRPr="00264A1B">
        <w:rPr>
          <w:rFonts w:hAnsi="宋体" w:cs="宋体" w:hint="eastAsia"/>
        </w:rPr>
        <w:t>n dispersive and absorbing dielectrics and its coupling to quantum emitters are described by the Green's tensor $\</w:t>
      </w:r>
      <w:proofErr w:type="spellStart"/>
      <w:r w:rsidRPr="00264A1B">
        <w:rPr>
          <w:rFonts w:hAnsi="宋体" w:cs="宋体" w:hint="eastAsia"/>
        </w:rPr>
        <w:t>mathbf</w:t>
      </w:r>
      <w:proofErr w:type="spellEnd"/>
      <w:r w:rsidRPr="00264A1B">
        <w:rPr>
          <w:rFonts w:hAnsi="宋体" w:cs="宋体" w:hint="eastAsia"/>
        </w:rPr>
        <w:t>{G}(\</w:t>
      </w:r>
      <w:proofErr w:type="spellStart"/>
      <w:r w:rsidRPr="00264A1B">
        <w:rPr>
          <w:rFonts w:hAnsi="宋体" w:cs="宋体" w:hint="eastAsia"/>
        </w:rPr>
        <w:t>mathbf</w:t>
      </w:r>
      <w:proofErr w:type="spellEnd"/>
      <w:r w:rsidRPr="00264A1B">
        <w:rPr>
          <w:rFonts w:hAnsi="宋体" w:cs="宋体" w:hint="eastAsia"/>
        </w:rPr>
        <w:t>{r},\</w:t>
      </w:r>
      <w:proofErr w:type="spellStart"/>
      <w:r w:rsidRPr="00264A1B">
        <w:rPr>
          <w:rFonts w:hAnsi="宋体" w:cs="宋体" w:hint="eastAsia"/>
        </w:rPr>
        <w:t>mathbf</w:t>
      </w:r>
      <w:proofErr w:type="spellEnd"/>
      <w:r w:rsidRPr="00264A1B">
        <w:rPr>
          <w:rFonts w:hAnsi="宋体" w:cs="宋体" w:hint="eastAsia"/>
        </w:rPr>
        <w:t>{r}^{\prime };\omega )$ \cite{Dung1998,Dzsotjan2010}, which is rendered as the field evaluated at position $\</w:t>
      </w:r>
      <w:proofErr w:type="spellStart"/>
      <w:r w:rsidRPr="00264A1B">
        <w:rPr>
          <w:rFonts w:hAnsi="宋体" w:cs="宋体" w:hint="eastAsia"/>
        </w:rPr>
        <w:t>mathb</w:t>
      </w:r>
      <w:r w:rsidRPr="00264A1B">
        <w:rPr>
          <w:rFonts w:hAnsi="宋体" w:cs="宋体" w:hint="eastAsia"/>
        </w:rPr>
        <w:t>f</w:t>
      </w:r>
      <w:proofErr w:type="spellEnd"/>
      <w:r w:rsidRPr="00264A1B">
        <w:rPr>
          <w:rFonts w:hAnsi="宋体" w:cs="宋体" w:hint="eastAsia"/>
        </w:rPr>
        <w:t>{r}$ due to a single point source at position $\</w:t>
      </w:r>
      <w:proofErr w:type="spellStart"/>
      <w:r w:rsidRPr="00264A1B">
        <w:rPr>
          <w:rFonts w:hAnsi="宋体" w:cs="宋体" w:hint="eastAsia"/>
        </w:rPr>
        <w:t>mathbf</w:t>
      </w:r>
      <w:proofErr w:type="spellEnd"/>
      <w:r w:rsidRPr="00264A1B">
        <w:rPr>
          <w:rFonts w:hAnsi="宋体" w:cs="宋体" w:hint="eastAsia"/>
        </w:rPr>
        <w:t xml:space="preserve">{r}^{\prime}$ with frequency $\omega$. </w:t>
      </w:r>
      <w:del w:id="115" w:author="law" w:date="2015-07-27T17:24:00Z">
        <w:r w:rsidRPr="00264A1B" w:rsidDel="00C74C8D">
          <w:rPr>
            <w:rFonts w:hAnsi="宋体" w:cs="宋体" w:hint="eastAsia"/>
          </w:rPr>
          <w:delText>To obtain it</w:delText>
        </w:r>
      </w:del>
      <w:ins w:id="116" w:author="law" w:date="2015-07-27T17:24:00Z">
        <w:r w:rsidR="00C74C8D">
          <w:rPr>
            <w:rFonts w:hAnsi="宋体" w:cs="宋体" w:hint="eastAsia"/>
          </w:rPr>
          <w:t>For this</w:t>
        </w:r>
      </w:ins>
      <w:r w:rsidRPr="00264A1B">
        <w:rPr>
          <w:rFonts w:hAnsi="宋体" w:cs="宋体" w:hint="eastAsia"/>
        </w:rPr>
        <w:t>, a solution of the Maxwell-Helmholtz wave equation $[\nabla\times\nabla\times-\frac{\omega^{2}}{c^{2}}\varepsilon(\omega)]\mathbf{G}(\mathbf{r},\math</w:t>
      </w:r>
      <w:r w:rsidRPr="00264A1B">
        <w:rPr>
          <w:rFonts w:hAnsi="宋体" w:cs="宋体" w:hint="eastAsia"/>
        </w:rPr>
        <w:t>bf{r}^{\prime };\omega )=\</w:t>
      </w:r>
      <w:proofErr w:type="spellStart"/>
      <w:r w:rsidRPr="00264A1B">
        <w:rPr>
          <w:rFonts w:hAnsi="宋体" w:cs="宋体" w:hint="eastAsia"/>
        </w:rPr>
        <w:t>mathbf</w:t>
      </w:r>
      <w:proofErr w:type="spellEnd"/>
      <w:r w:rsidRPr="00264A1B">
        <w:rPr>
          <w:rFonts w:hAnsi="宋体" w:cs="宋体" w:hint="eastAsia"/>
        </w:rPr>
        <w:t>{I}\delta (\</w:t>
      </w:r>
      <w:proofErr w:type="spellStart"/>
      <w:r w:rsidRPr="00264A1B">
        <w:rPr>
          <w:rFonts w:hAnsi="宋体" w:cs="宋体" w:hint="eastAsia"/>
        </w:rPr>
        <w:t>mathbf</w:t>
      </w:r>
      <w:proofErr w:type="spellEnd"/>
      <w:r w:rsidRPr="00264A1B">
        <w:rPr>
          <w:rFonts w:hAnsi="宋体" w:cs="宋体" w:hint="eastAsia"/>
        </w:rPr>
        <w:t>{r}-\</w:t>
      </w:r>
      <w:proofErr w:type="spellStart"/>
      <w:r w:rsidRPr="00264A1B">
        <w:rPr>
          <w:rFonts w:hAnsi="宋体" w:cs="宋体" w:hint="eastAsia"/>
        </w:rPr>
        <w:t>mathbf</w:t>
      </w:r>
      <w:proofErr w:type="spellEnd"/>
      <w:r w:rsidRPr="00264A1B">
        <w:rPr>
          <w:rFonts w:hAnsi="宋体" w:cs="宋体" w:hint="eastAsia"/>
        </w:rPr>
        <w:t>{r}^{\prime })$ is needed, where $\</w:t>
      </w:r>
      <w:proofErr w:type="spellStart"/>
      <w:r w:rsidRPr="00264A1B">
        <w:rPr>
          <w:rFonts w:hAnsi="宋体" w:cs="宋体" w:hint="eastAsia"/>
        </w:rPr>
        <w:t>varepsilon</w:t>
      </w:r>
      <w:proofErr w:type="spellEnd"/>
      <w:r w:rsidRPr="00264A1B">
        <w:rPr>
          <w:rFonts w:hAnsi="宋体" w:cs="宋体" w:hint="eastAsia"/>
        </w:rPr>
        <w:t>(\omega)$ is the relative dielectric function of the medium at frequency $\omega$, and $\</w:t>
      </w:r>
      <w:proofErr w:type="spellStart"/>
      <w:r w:rsidRPr="00264A1B">
        <w:rPr>
          <w:rFonts w:hAnsi="宋体" w:cs="宋体" w:hint="eastAsia"/>
        </w:rPr>
        <w:t>mathbf</w:t>
      </w:r>
      <w:proofErr w:type="spellEnd"/>
      <w:r w:rsidRPr="00264A1B">
        <w:rPr>
          <w:rFonts w:hAnsi="宋体" w:cs="宋体" w:hint="eastAsia"/>
        </w:rPr>
        <w:t xml:space="preserve">{I}$ is the identity matrix.  For general geometries, </w:t>
      </w:r>
      <w:del w:id="117" w:author="law" w:date="2015-07-27T17:24:00Z">
        <w:r w:rsidRPr="00264A1B" w:rsidDel="00C74C8D">
          <w:rPr>
            <w:rFonts w:hAnsi="宋体" w:cs="宋体" w:hint="eastAsia"/>
          </w:rPr>
          <w:delText>i</w:delText>
        </w:r>
        <w:r w:rsidRPr="00264A1B" w:rsidDel="00C74C8D">
          <w:rPr>
            <w:rFonts w:hAnsi="宋体" w:cs="宋体" w:hint="eastAsia"/>
          </w:rPr>
          <w:delText>t has</w:delText>
        </w:r>
      </w:del>
      <w:ins w:id="118" w:author="law" w:date="2015-07-27T17:24:00Z">
        <w:r w:rsidR="00C74C8D">
          <w:rPr>
            <w:rFonts w:hAnsi="宋体" w:cs="宋体"/>
          </w:rPr>
          <w:t>we</w:t>
        </w:r>
        <w:r w:rsidR="00C74C8D">
          <w:rPr>
            <w:rFonts w:hAnsi="宋体" w:cs="宋体" w:hint="eastAsia"/>
          </w:rPr>
          <w:t xml:space="preserve"> have</w:t>
        </w:r>
      </w:ins>
      <w:r w:rsidRPr="00264A1B">
        <w:rPr>
          <w:rFonts w:hAnsi="宋体" w:cs="宋体" w:hint="eastAsia"/>
        </w:rPr>
        <w:t xml:space="preserve"> to resort to numerical simulation</w:t>
      </w:r>
      <w:del w:id="119" w:author="law" w:date="2015-07-27T17:24:00Z">
        <w:r w:rsidRPr="00264A1B" w:rsidDel="00C74C8D">
          <w:rPr>
            <w:rFonts w:hAnsi="宋体" w:cs="宋体" w:hint="eastAsia"/>
          </w:rPr>
          <w:delText>s</w:delText>
        </w:r>
      </w:del>
      <w:r w:rsidRPr="00264A1B">
        <w:rPr>
          <w:rFonts w:hAnsi="宋体" w:cs="宋体" w:hint="eastAsia"/>
        </w:rPr>
        <w:t xml:space="preserve">, </w:t>
      </w:r>
      <w:proofErr w:type="gramStart"/>
      <w:r w:rsidRPr="00264A1B">
        <w:rPr>
          <w:rFonts w:hAnsi="宋体" w:cs="宋体" w:hint="eastAsia"/>
        </w:rPr>
        <w:t xml:space="preserve">like </w:t>
      </w:r>
      <w:ins w:id="120" w:author="law" w:date="2015-07-27T17:25:00Z">
        <w:r w:rsidR="00C74C8D">
          <w:rPr>
            <w:rFonts w:hAnsi="宋体" w:cs="宋体" w:hint="eastAsia"/>
          </w:rPr>
          <w:t>??</w:t>
        </w:r>
      </w:ins>
      <w:proofErr w:type="gramEnd"/>
      <w:r w:rsidRPr="00264A1B">
        <w:rPr>
          <w:rFonts w:hAnsi="宋体" w:cs="宋体" w:hint="eastAsia"/>
        </w:rPr>
        <w:t>FDTD, FEM, or other numerical methods, but for symmetric geometries such as spheres, cylinders, or planes, analytical expressions of the Green's tensor can be obtained \cite{Novotny2006,Dzsotjan2010,Zubairy201</w:t>
      </w:r>
      <w:r w:rsidRPr="00264A1B">
        <w:rPr>
          <w:rFonts w:hAnsi="宋体" w:cs="宋体" w:hint="eastAsia"/>
        </w:rPr>
        <w:t>4}. In our configuration, in the upper half-space of the interface, the Green's tensor is calculated by the sum of the vacuum Green's tensor and the reflected Green's tensor $\</w:t>
      </w:r>
      <w:proofErr w:type="spellStart"/>
      <w:r w:rsidRPr="00264A1B">
        <w:rPr>
          <w:rFonts w:hAnsi="宋体" w:cs="宋体" w:hint="eastAsia"/>
        </w:rPr>
        <w:t>mathbf</w:t>
      </w:r>
      <w:proofErr w:type="spellEnd"/>
      <w:r w:rsidRPr="00264A1B">
        <w:rPr>
          <w:rFonts w:hAnsi="宋体" w:cs="宋体" w:hint="eastAsia"/>
        </w:rPr>
        <w:t>{G}(\</w:t>
      </w:r>
      <w:proofErr w:type="spellStart"/>
      <w:r w:rsidRPr="00264A1B">
        <w:rPr>
          <w:rFonts w:hAnsi="宋体" w:cs="宋体" w:hint="eastAsia"/>
        </w:rPr>
        <w:t>mathbf</w:t>
      </w:r>
      <w:proofErr w:type="spellEnd"/>
      <w:r w:rsidRPr="00264A1B">
        <w:rPr>
          <w:rFonts w:hAnsi="宋体" w:cs="宋体" w:hint="eastAsia"/>
        </w:rPr>
        <w:t>{r},\</w:t>
      </w:r>
      <w:proofErr w:type="spellStart"/>
      <w:r w:rsidRPr="00264A1B">
        <w:rPr>
          <w:rFonts w:hAnsi="宋体" w:cs="宋体" w:hint="eastAsia"/>
        </w:rPr>
        <w:t>mathbf</w:t>
      </w:r>
      <w:proofErr w:type="spellEnd"/>
      <w:r w:rsidRPr="00264A1B">
        <w:rPr>
          <w:rFonts w:hAnsi="宋体" w:cs="宋体" w:hint="eastAsia"/>
        </w:rPr>
        <w:t>{r}^{\prime },\omega )=\</w:t>
      </w:r>
      <w:proofErr w:type="spellStart"/>
      <w:r w:rsidRPr="00264A1B">
        <w:rPr>
          <w:rFonts w:hAnsi="宋体" w:cs="宋体" w:hint="eastAsia"/>
        </w:rPr>
        <w:t>mathbf</w:t>
      </w:r>
      <w:proofErr w:type="spellEnd"/>
      <w:r w:rsidRPr="00264A1B">
        <w:rPr>
          <w:rFonts w:hAnsi="宋体" w:cs="宋体" w:hint="eastAsia"/>
        </w:rPr>
        <w:t>{G}_{0}(\</w:t>
      </w:r>
      <w:proofErr w:type="spellStart"/>
      <w:r w:rsidRPr="00264A1B">
        <w:rPr>
          <w:rFonts w:hAnsi="宋体" w:cs="宋体" w:hint="eastAsia"/>
        </w:rPr>
        <w:t>mathbf</w:t>
      </w:r>
      <w:proofErr w:type="spellEnd"/>
      <w:r w:rsidRPr="00264A1B">
        <w:rPr>
          <w:rFonts w:hAnsi="宋体" w:cs="宋体" w:hint="eastAsia"/>
        </w:rPr>
        <w:t>{r},\</w:t>
      </w:r>
      <w:proofErr w:type="spellStart"/>
      <w:r w:rsidRPr="00264A1B">
        <w:rPr>
          <w:rFonts w:hAnsi="宋体" w:cs="宋体" w:hint="eastAsia"/>
        </w:rPr>
        <w:lastRenderedPageBreak/>
        <w:t>ma</w:t>
      </w:r>
      <w:r w:rsidRPr="00264A1B">
        <w:rPr>
          <w:rFonts w:hAnsi="宋体" w:cs="宋体" w:hint="eastAsia"/>
        </w:rPr>
        <w:t>thbf</w:t>
      </w:r>
      <w:proofErr w:type="spellEnd"/>
      <w:r w:rsidRPr="00264A1B">
        <w:rPr>
          <w:rFonts w:hAnsi="宋体" w:cs="宋体" w:hint="eastAsia"/>
        </w:rPr>
        <w:t>{r}^{\prime },\omega )+\</w:t>
      </w:r>
      <w:proofErr w:type="spellStart"/>
      <w:r w:rsidRPr="00264A1B">
        <w:rPr>
          <w:rFonts w:hAnsi="宋体" w:cs="宋体" w:hint="eastAsia"/>
        </w:rPr>
        <w:t>mathbf</w:t>
      </w:r>
      <w:proofErr w:type="spellEnd"/>
      <w:r w:rsidRPr="00264A1B">
        <w:rPr>
          <w:rFonts w:hAnsi="宋体" w:cs="宋体" w:hint="eastAsia"/>
        </w:rPr>
        <w:t>{G}_{\text{R}}(\</w:t>
      </w:r>
      <w:proofErr w:type="spellStart"/>
      <w:r w:rsidRPr="00264A1B">
        <w:rPr>
          <w:rFonts w:hAnsi="宋体" w:cs="宋体" w:hint="eastAsia"/>
        </w:rPr>
        <w:t>mathbf</w:t>
      </w:r>
      <w:proofErr w:type="spellEnd"/>
      <w:r w:rsidRPr="00264A1B">
        <w:rPr>
          <w:rFonts w:hAnsi="宋体" w:cs="宋体" w:hint="eastAsia"/>
        </w:rPr>
        <w:t>{r},\</w:t>
      </w:r>
      <w:proofErr w:type="spellStart"/>
      <w:r w:rsidRPr="00264A1B">
        <w:rPr>
          <w:rFonts w:hAnsi="宋体" w:cs="宋体" w:hint="eastAsia"/>
        </w:rPr>
        <w:t>mathbf</w:t>
      </w:r>
      <w:proofErr w:type="spellEnd"/>
      <w:r w:rsidRPr="00264A1B">
        <w:rPr>
          <w:rFonts w:hAnsi="宋体" w:cs="宋体" w:hint="eastAsia"/>
        </w:rPr>
        <w:t>{r}^{\prime},\omega )$. For more detail</w:t>
      </w:r>
      <w:del w:id="121" w:author="law" w:date="2015-07-27T17:25:00Z">
        <w:r w:rsidRPr="00264A1B" w:rsidDel="00C74C8D">
          <w:rPr>
            <w:rFonts w:hAnsi="宋体" w:cs="宋体" w:hint="eastAsia"/>
          </w:rPr>
          <w:delText>s</w:delText>
        </w:r>
      </w:del>
      <w:r w:rsidRPr="00264A1B">
        <w:rPr>
          <w:rFonts w:hAnsi="宋体" w:cs="宋体" w:hint="eastAsia"/>
        </w:rPr>
        <w:t xml:space="preserve">, </w:t>
      </w:r>
      <w:del w:id="122" w:author="law" w:date="2015-07-27T17:25:00Z">
        <w:r w:rsidRPr="00264A1B" w:rsidDel="00F140EE">
          <w:rPr>
            <w:rFonts w:hAnsi="宋体" w:cs="宋体" w:hint="eastAsia"/>
          </w:rPr>
          <w:delText>we outline them in</w:delText>
        </w:r>
      </w:del>
      <w:ins w:id="123" w:author="law" w:date="2015-07-27T17:25:00Z">
        <w:r w:rsidR="00F140EE">
          <w:rPr>
            <w:rFonts w:hAnsi="宋体" w:cs="宋体" w:hint="eastAsia"/>
          </w:rPr>
          <w:t>see the</w:t>
        </w:r>
      </w:ins>
      <w:r w:rsidRPr="00264A1B">
        <w:rPr>
          <w:rFonts w:hAnsi="宋体" w:cs="宋体" w:hint="eastAsia"/>
        </w:rPr>
        <w:t xml:space="preserve"> appendix \</w:t>
      </w:r>
      <w:proofErr w:type="gramStart"/>
      <w:r w:rsidRPr="00264A1B">
        <w:rPr>
          <w:rFonts w:hAnsi="宋体" w:cs="宋体" w:hint="eastAsia"/>
        </w:rPr>
        <w:t>ref{</w:t>
      </w:r>
      <w:proofErr w:type="gramEnd"/>
      <w:r w:rsidRPr="00264A1B">
        <w:rPr>
          <w:rFonts w:hAnsi="宋体" w:cs="宋体" w:hint="eastAsia"/>
        </w:rPr>
        <w:t>Green}.</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\subsection{QD-field interaction beyond the DA}</w:t>
      </w:r>
    </w:p>
    <w:p w:rsidR="00000000" w:rsidRPr="00264A1B" w:rsidRDefault="00517005" w:rsidP="00264A1B">
      <w:pPr>
        <w:pStyle w:val="a3"/>
        <w:rPr>
          <w:rFonts w:hAnsi="宋体" w:cs="宋体" w:hint="eastAsia"/>
        </w:rPr>
      </w:pPr>
      <w:r w:rsidRPr="00264A1B">
        <w:rPr>
          <w:rFonts w:hAnsi="宋体" w:cs="宋体" w:hint="eastAsia"/>
        </w:rPr>
        <w:t xml:space="preserve">The QD-field interaction is described by means of the </w:t>
      </w:r>
      <w:r w:rsidRPr="00264A1B">
        <w:rPr>
          <w:rFonts w:hAnsi="宋体" w:cs="宋体" w:hint="eastAsia"/>
        </w:rPr>
        <w:t>minimum coupling Hamiltonian \</w:t>
      </w:r>
      <w:proofErr w:type="gramStart"/>
      <w:r w:rsidRPr="00264A1B">
        <w:rPr>
          <w:rFonts w:hAnsi="宋体" w:cs="宋体" w:hint="eastAsia"/>
        </w:rPr>
        <w:t>cite{</w:t>
      </w:r>
      <w:proofErr w:type="gramEnd"/>
      <w:r w:rsidRPr="00264A1B">
        <w:rPr>
          <w:rFonts w:hAnsi="宋体" w:cs="宋体" w:hint="eastAsia"/>
        </w:rPr>
        <w:t>Stobbe2012}. Working in the radiation gauge, the interaction Hamiltonian reads $\hat{H}_{\text{int}}(\mathbf{r},t)=-\frac{q}{m}\mathbf{A}(\mathbf{r},t)\cdot \</w:t>
      </w:r>
      <w:proofErr w:type="spellStart"/>
      <w:r w:rsidRPr="00264A1B">
        <w:rPr>
          <w:rFonts w:hAnsi="宋体" w:cs="宋体" w:hint="eastAsia"/>
        </w:rPr>
        <w:t>mathbf</w:t>
      </w:r>
      <w:proofErr w:type="spellEnd"/>
      <w:r w:rsidRPr="00264A1B">
        <w:rPr>
          <w:rFonts w:hAnsi="宋体" w:cs="宋体" w:hint="eastAsia"/>
        </w:rPr>
        <w:t>{\hat{p}}$, where $\</w:t>
      </w:r>
      <w:proofErr w:type="spellStart"/>
      <w:r w:rsidRPr="00264A1B">
        <w:rPr>
          <w:rFonts w:hAnsi="宋体" w:cs="宋体" w:hint="eastAsia"/>
        </w:rPr>
        <w:t>mathbf</w:t>
      </w:r>
      <w:proofErr w:type="spellEnd"/>
      <w:r w:rsidRPr="00264A1B">
        <w:rPr>
          <w:rFonts w:hAnsi="宋体" w:cs="宋体" w:hint="eastAsia"/>
        </w:rPr>
        <w:t>{\hat{p}}$ is the canonical mom</w:t>
      </w:r>
      <w:r w:rsidRPr="00264A1B">
        <w:rPr>
          <w:rFonts w:hAnsi="宋体" w:cs="宋体" w:hint="eastAsia"/>
        </w:rPr>
        <w:t>entum operator, $q$ and $m$ are the charge and mass of the electron, respectively, and $\</w:t>
      </w:r>
      <w:proofErr w:type="spellStart"/>
      <w:r w:rsidRPr="00264A1B">
        <w:rPr>
          <w:rFonts w:hAnsi="宋体" w:cs="宋体" w:hint="eastAsia"/>
        </w:rPr>
        <w:t>mathbf</w:t>
      </w:r>
      <w:proofErr w:type="spellEnd"/>
      <w:r w:rsidRPr="00264A1B">
        <w:rPr>
          <w:rFonts w:hAnsi="宋体" w:cs="宋体" w:hint="eastAsia"/>
        </w:rPr>
        <w:t>{A}(\</w:t>
      </w:r>
      <w:proofErr w:type="spellStart"/>
      <w:r w:rsidRPr="00264A1B">
        <w:rPr>
          <w:rFonts w:hAnsi="宋体" w:cs="宋体" w:hint="eastAsia"/>
        </w:rPr>
        <w:t>mathbf</w:t>
      </w:r>
      <w:proofErr w:type="spellEnd"/>
      <w:r w:rsidRPr="00264A1B">
        <w:rPr>
          <w:rFonts w:hAnsi="宋体" w:cs="宋体" w:hint="eastAsia"/>
        </w:rPr>
        <w:t>{r},t)$ is the vector potential of the field. In second quantization, $\</w:t>
      </w:r>
      <w:proofErr w:type="spellStart"/>
      <w:r w:rsidRPr="00264A1B">
        <w:rPr>
          <w:rFonts w:hAnsi="宋体" w:cs="宋体" w:hint="eastAsia"/>
        </w:rPr>
        <w:t>mathbf</w:t>
      </w:r>
      <w:proofErr w:type="spellEnd"/>
      <w:r w:rsidRPr="00264A1B">
        <w:rPr>
          <w:rFonts w:hAnsi="宋体" w:cs="宋体" w:hint="eastAsia"/>
        </w:rPr>
        <w:t>{A}(\</w:t>
      </w:r>
      <w:proofErr w:type="spellStart"/>
      <w:r w:rsidRPr="00264A1B">
        <w:rPr>
          <w:rFonts w:hAnsi="宋体" w:cs="宋体" w:hint="eastAsia"/>
        </w:rPr>
        <w:t>mathbf</w:t>
      </w:r>
      <w:proofErr w:type="spellEnd"/>
      <w:r w:rsidRPr="00264A1B">
        <w:rPr>
          <w:rFonts w:hAnsi="宋体" w:cs="宋体" w:hint="eastAsia"/>
        </w:rPr>
        <w:t>{r},t)$ is expanded as $\</w:t>
      </w:r>
      <w:proofErr w:type="spellStart"/>
      <w:r w:rsidRPr="00264A1B">
        <w:rPr>
          <w:rFonts w:hAnsi="宋体" w:cs="宋体" w:hint="eastAsia"/>
        </w:rPr>
        <w:t>mathbf</w:t>
      </w:r>
      <w:proofErr w:type="spellEnd"/>
      <w:r w:rsidRPr="00264A1B">
        <w:rPr>
          <w:rFonts w:hAnsi="宋体" w:cs="宋体" w:hint="eastAsia"/>
        </w:rPr>
        <w:t>{A}(\</w:t>
      </w:r>
      <w:proofErr w:type="spellStart"/>
      <w:r w:rsidRPr="00264A1B">
        <w:rPr>
          <w:rFonts w:hAnsi="宋体" w:cs="宋体" w:hint="eastAsia"/>
        </w:rPr>
        <w:t>mathbf</w:t>
      </w:r>
      <w:proofErr w:type="spellEnd"/>
      <w:r w:rsidRPr="00264A1B">
        <w:rPr>
          <w:rFonts w:hAnsi="宋体" w:cs="宋体" w:hint="eastAsia"/>
        </w:rPr>
        <w:t>{r},t)=\sum_{l}\</w:t>
      </w:r>
      <w:proofErr w:type="spellStart"/>
      <w:r w:rsidRPr="00264A1B">
        <w:rPr>
          <w:rFonts w:hAnsi="宋体" w:cs="宋体" w:hint="eastAsia"/>
        </w:rPr>
        <w:t>sqr</w:t>
      </w:r>
      <w:r w:rsidRPr="00264A1B">
        <w:rPr>
          <w:rFonts w:hAnsi="宋体" w:cs="宋体" w:hint="eastAsia"/>
        </w:rPr>
        <w:t>t</w:t>
      </w:r>
      <w:proofErr w:type="spellEnd"/>
      <w:r w:rsidRPr="00264A1B">
        <w:rPr>
          <w:rFonts w:hAnsi="宋体" w:cs="宋体" w:hint="eastAsia"/>
        </w:rPr>
        <w:t>{\</w:t>
      </w:r>
      <w:proofErr w:type="spellStart"/>
      <w:r w:rsidRPr="00264A1B">
        <w:rPr>
          <w:rFonts w:hAnsi="宋体" w:cs="宋体" w:hint="eastAsia"/>
        </w:rPr>
        <w:t>frac</w:t>
      </w:r>
      <w:proofErr w:type="spellEnd"/>
      <w:r w:rsidRPr="00264A1B">
        <w:rPr>
          <w:rFonts w:hAnsi="宋体" w:cs="宋体" w:hint="eastAsia"/>
        </w:rPr>
        <w:t>{\</w:t>
      </w:r>
      <w:proofErr w:type="spellStart"/>
      <w:r w:rsidRPr="00264A1B">
        <w:rPr>
          <w:rFonts w:hAnsi="宋体" w:cs="宋体" w:hint="eastAsia"/>
        </w:rPr>
        <w:t>hbar</w:t>
      </w:r>
      <w:proofErr w:type="spellEnd"/>
      <w:r w:rsidRPr="00264A1B">
        <w:rPr>
          <w:rFonts w:hAnsi="宋体" w:cs="宋体" w:hint="eastAsia"/>
        </w:rPr>
        <w:t xml:space="preserve"> }{2\omega_{l}\</w:t>
      </w:r>
      <w:proofErr w:type="spellStart"/>
      <w:r w:rsidRPr="00264A1B">
        <w:rPr>
          <w:rFonts w:hAnsi="宋体" w:cs="宋体" w:hint="eastAsia"/>
        </w:rPr>
        <w:t>varepsilon</w:t>
      </w:r>
      <w:proofErr w:type="spellEnd"/>
      <w:r w:rsidRPr="00264A1B">
        <w:rPr>
          <w:rFonts w:hAnsi="宋体" w:cs="宋体" w:hint="eastAsia"/>
        </w:rPr>
        <w:t xml:space="preserve"> _{0}}}[\mathbf{A}_{l}(\mathbf{r})\hat{a}_{l}e^{-i\omega_{l}t}+\text{h.c.}]$, where $\</w:t>
      </w:r>
      <w:proofErr w:type="spellStart"/>
      <w:r w:rsidRPr="00264A1B">
        <w:rPr>
          <w:rFonts w:hAnsi="宋体" w:cs="宋体" w:hint="eastAsia"/>
        </w:rPr>
        <w:t>mathbf</w:t>
      </w:r>
      <w:proofErr w:type="spellEnd"/>
      <w:r w:rsidRPr="00264A1B">
        <w:rPr>
          <w:rFonts w:hAnsi="宋体" w:cs="宋体" w:hint="eastAsia"/>
        </w:rPr>
        <w:t>{A}_l(\</w:t>
      </w:r>
      <w:proofErr w:type="spellStart"/>
      <w:r w:rsidRPr="00264A1B">
        <w:rPr>
          <w:rFonts w:hAnsi="宋体" w:cs="宋体" w:hint="eastAsia"/>
        </w:rPr>
        <w:t>mathbf</w:t>
      </w:r>
      <w:proofErr w:type="spellEnd"/>
      <w:r w:rsidRPr="00264A1B">
        <w:rPr>
          <w:rFonts w:hAnsi="宋体" w:cs="宋体" w:hint="eastAsia"/>
        </w:rPr>
        <w:t>{r})$ is the field spatial distribution function, $\hat{a}_{l}$ is the field annihilation operator with frequency</w:t>
      </w:r>
      <w:r w:rsidRPr="00264A1B">
        <w:rPr>
          <w:rFonts w:hAnsi="宋体" w:cs="宋体" w:hint="eastAsia"/>
        </w:rPr>
        <w:t xml:space="preserve"> $\omega_{l}$, $\varepsilon_0$ is the vacuum dielectric function and $l=(\</w:t>
      </w:r>
      <w:proofErr w:type="spellStart"/>
      <w:r w:rsidRPr="00264A1B">
        <w:rPr>
          <w:rFonts w:hAnsi="宋体" w:cs="宋体" w:hint="eastAsia"/>
        </w:rPr>
        <w:t>mathbf</w:t>
      </w:r>
      <w:proofErr w:type="spellEnd"/>
      <w:r w:rsidRPr="00264A1B">
        <w:rPr>
          <w:rFonts w:hAnsi="宋体" w:cs="宋体" w:hint="eastAsia"/>
        </w:rPr>
        <w:t>{k},s)$ is the combined wave vector $\</w:t>
      </w:r>
      <w:proofErr w:type="spellStart"/>
      <w:r w:rsidRPr="00264A1B">
        <w:rPr>
          <w:rFonts w:hAnsi="宋体" w:cs="宋体" w:hint="eastAsia"/>
        </w:rPr>
        <w:t>mathbf</w:t>
      </w:r>
      <w:proofErr w:type="spellEnd"/>
      <w:r w:rsidRPr="00264A1B">
        <w:rPr>
          <w:rFonts w:hAnsi="宋体" w:cs="宋体" w:hint="eastAsia"/>
        </w:rPr>
        <w:t>{k}$ and polarization index $s\in(1,2)$. To go beyond the DA, a Taylor expansion of $\</w:t>
      </w:r>
      <w:proofErr w:type="spellStart"/>
      <w:r w:rsidRPr="00264A1B">
        <w:rPr>
          <w:rFonts w:hAnsi="宋体" w:cs="宋体" w:hint="eastAsia"/>
        </w:rPr>
        <w:t>mathbf</w:t>
      </w:r>
      <w:proofErr w:type="spellEnd"/>
      <w:r w:rsidRPr="00264A1B">
        <w:rPr>
          <w:rFonts w:hAnsi="宋体" w:cs="宋体" w:hint="eastAsia"/>
        </w:rPr>
        <w:t>{A}_{l}\</w:t>
      </w:r>
      <w:proofErr w:type="spellStart"/>
      <w:r w:rsidRPr="00264A1B">
        <w:rPr>
          <w:rFonts w:hAnsi="宋体" w:cs="宋体" w:hint="eastAsia"/>
        </w:rPr>
        <w:t>mathbf</w:t>
      </w:r>
      <w:proofErr w:type="spellEnd"/>
      <w:r w:rsidRPr="00264A1B">
        <w:rPr>
          <w:rFonts w:hAnsi="宋体" w:cs="宋体" w:hint="eastAsia"/>
        </w:rPr>
        <w:t xml:space="preserve">{(r)}$ to the first order </w:t>
      </w:r>
      <w:r w:rsidRPr="00264A1B">
        <w:rPr>
          <w:rFonts w:hAnsi="宋体" w:cs="宋体" w:hint="eastAsia"/>
        </w:rPr>
        <w:t>around the center of the QD has to be made \cite{Andersen2011} $\mathbf{A}_{l}(\mathbf{r})\approx\mathbf{A}_{l}(\mathbf{r}_{0})+\mathbf{DA}_{l}(\mathbf{r})|_{\mathbf{r=r}_{0}}\cdot (\</w:t>
      </w:r>
      <w:proofErr w:type="spellStart"/>
      <w:r w:rsidRPr="00264A1B">
        <w:rPr>
          <w:rFonts w:hAnsi="宋体" w:cs="宋体" w:hint="eastAsia"/>
        </w:rPr>
        <w:t>mathbf</w:t>
      </w:r>
      <w:proofErr w:type="spellEnd"/>
      <w:r w:rsidRPr="00264A1B">
        <w:rPr>
          <w:rFonts w:hAnsi="宋体" w:cs="宋体" w:hint="eastAsia"/>
        </w:rPr>
        <w:t>{r-r}_{0})$, where $\</w:t>
      </w:r>
      <w:proofErr w:type="spellStart"/>
      <w:r w:rsidRPr="00264A1B">
        <w:rPr>
          <w:rFonts w:hAnsi="宋体" w:cs="宋体" w:hint="eastAsia"/>
        </w:rPr>
        <w:t>mathbf</w:t>
      </w:r>
      <w:proofErr w:type="spellEnd"/>
      <w:r w:rsidRPr="00264A1B">
        <w:rPr>
          <w:rFonts w:hAnsi="宋体" w:cs="宋体" w:hint="eastAsia"/>
        </w:rPr>
        <w:t>{DA}_{l}(\</w:t>
      </w:r>
      <w:proofErr w:type="spellStart"/>
      <w:r w:rsidRPr="00264A1B">
        <w:rPr>
          <w:rFonts w:hAnsi="宋体" w:cs="宋体" w:hint="eastAsia"/>
        </w:rPr>
        <w:t>mathbf</w:t>
      </w:r>
      <w:proofErr w:type="spellEnd"/>
      <w:r w:rsidRPr="00264A1B">
        <w:rPr>
          <w:rFonts w:hAnsi="宋体" w:cs="宋体" w:hint="eastAsia"/>
        </w:rPr>
        <w:t xml:space="preserve">{r})$ denotes the </w:t>
      </w:r>
      <w:proofErr w:type="spellStart"/>
      <w:r w:rsidRPr="00264A1B">
        <w:rPr>
          <w:rFonts w:hAnsi="宋体" w:cs="宋体" w:hint="eastAsia"/>
        </w:rPr>
        <w:t>Jacobi</w:t>
      </w:r>
      <w:r w:rsidRPr="00264A1B">
        <w:rPr>
          <w:rFonts w:hAnsi="宋体" w:cs="宋体" w:hint="eastAsia"/>
        </w:rPr>
        <w:t>an</w:t>
      </w:r>
      <w:proofErr w:type="spellEnd"/>
      <w:r w:rsidRPr="00264A1B">
        <w:rPr>
          <w:rFonts w:hAnsi="宋体" w:cs="宋体" w:hint="eastAsia"/>
        </w:rPr>
        <w:t xml:space="preserve"> matrix of partial derivatives of $\</w:t>
      </w:r>
      <w:proofErr w:type="spellStart"/>
      <w:r w:rsidRPr="00264A1B">
        <w:rPr>
          <w:rFonts w:hAnsi="宋体" w:cs="宋体" w:hint="eastAsia"/>
        </w:rPr>
        <w:t>mathbf</w:t>
      </w:r>
      <w:proofErr w:type="spellEnd"/>
      <w:r w:rsidRPr="00264A1B">
        <w:rPr>
          <w:rFonts w:hAnsi="宋体" w:cs="宋体" w:hint="eastAsia"/>
        </w:rPr>
        <w:t>{A}_{l}(\</w:t>
      </w:r>
      <w:proofErr w:type="spellStart"/>
      <w:r w:rsidRPr="00264A1B">
        <w:rPr>
          <w:rFonts w:hAnsi="宋体" w:cs="宋体" w:hint="eastAsia"/>
        </w:rPr>
        <w:t>mathbf</w:t>
      </w:r>
      <w:proofErr w:type="spellEnd"/>
      <w:r w:rsidRPr="00264A1B">
        <w:rPr>
          <w:rFonts w:hAnsi="宋体" w:cs="宋体" w:hint="eastAsia"/>
        </w:rPr>
        <w:t>{r})$. Besides, in</w:t>
      </w:r>
      <w:r w:rsidRPr="00264A1B">
        <w:rPr>
          <w:rFonts w:hAnsi="宋体" w:cs="宋体" w:hint="eastAsia"/>
        </w:rPr>
        <w:t xml:space="preserve"> </w:t>
      </w:r>
      <w:ins w:id="124" w:author="law" w:date="2015-07-27T17:26:00Z">
        <w:r w:rsidR="00F140EE">
          <w:rPr>
            <w:rFonts w:hAnsi="宋体" w:cs="宋体" w:hint="eastAsia"/>
          </w:rPr>
          <w:t xml:space="preserve">the </w:t>
        </w:r>
      </w:ins>
      <w:r w:rsidRPr="00264A1B">
        <w:rPr>
          <w:rFonts w:hAnsi="宋体" w:cs="宋体" w:hint="eastAsia"/>
        </w:rPr>
        <w:t xml:space="preserve">strong confinement regime, the QD can be </w:t>
      </w:r>
      <w:del w:id="125" w:author="law" w:date="2015-07-27T17:26:00Z">
        <w:r w:rsidRPr="00264A1B" w:rsidDel="00F140EE">
          <w:rPr>
            <w:rFonts w:hAnsi="宋体" w:cs="宋体" w:hint="eastAsia"/>
          </w:rPr>
          <w:delText xml:space="preserve">well </w:delText>
        </w:r>
      </w:del>
      <w:r w:rsidRPr="00264A1B">
        <w:rPr>
          <w:rFonts w:hAnsi="宋体" w:cs="宋体" w:hint="eastAsia"/>
        </w:rPr>
        <w:t xml:space="preserve">described </w:t>
      </w:r>
      <w:del w:id="126" w:author="law" w:date="2015-07-27T17:27:00Z">
        <w:r w:rsidRPr="00264A1B" w:rsidDel="00F140EE">
          <w:rPr>
            <w:rFonts w:hAnsi="宋体" w:cs="宋体" w:hint="eastAsia"/>
          </w:rPr>
          <w:delText xml:space="preserve">in </w:delText>
        </w:r>
      </w:del>
      <w:ins w:id="127" w:author="law" w:date="2015-07-27T17:27:00Z">
        <w:r w:rsidR="00F140EE">
          <w:rPr>
            <w:rFonts w:hAnsi="宋体" w:cs="宋体" w:hint="eastAsia"/>
          </w:rPr>
          <w:t>as</w:t>
        </w:r>
        <w:r w:rsidR="00F140EE" w:rsidRPr="00264A1B">
          <w:rPr>
            <w:rFonts w:hAnsi="宋体" w:cs="宋体" w:hint="eastAsia"/>
          </w:rPr>
          <w:t xml:space="preserve"> </w:t>
        </w:r>
      </w:ins>
      <w:r w:rsidRPr="00264A1B">
        <w:rPr>
          <w:rFonts w:hAnsi="宋体" w:cs="宋体" w:hint="eastAsia"/>
        </w:rPr>
        <w:t>a two-band model with states $| c\</w:t>
      </w:r>
      <w:proofErr w:type="spellStart"/>
      <w:r w:rsidRPr="00264A1B">
        <w:rPr>
          <w:rFonts w:hAnsi="宋体" w:cs="宋体" w:hint="eastAsia"/>
        </w:rPr>
        <w:t>rangle</w:t>
      </w:r>
      <w:proofErr w:type="spellEnd"/>
      <w:r w:rsidRPr="00264A1B">
        <w:rPr>
          <w:rFonts w:hAnsi="宋体" w:cs="宋体" w:hint="eastAsia"/>
        </w:rPr>
        <w:t>$ and $| v\</w:t>
      </w:r>
      <w:proofErr w:type="spellStart"/>
      <w:r w:rsidRPr="00264A1B">
        <w:rPr>
          <w:rFonts w:hAnsi="宋体" w:cs="宋体" w:hint="eastAsia"/>
        </w:rPr>
        <w:t>rangle</w:t>
      </w:r>
      <w:proofErr w:type="spellEnd"/>
      <w:r w:rsidRPr="00264A1B">
        <w:rPr>
          <w:rFonts w:hAnsi="宋体" w:cs="宋体" w:hint="eastAsia"/>
        </w:rPr>
        <w:t>$ representing an electron and a hole in the conduction and he</w:t>
      </w:r>
      <w:r w:rsidRPr="00264A1B">
        <w:rPr>
          <w:rFonts w:hAnsi="宋体" w:cs="宋体" w:hint="eastAsia"/>
        </w:rPr>
        <w:t>avy valence band</w:t>
      </w:r>
      <w:ins w:id="128" w:author="law" w:date="2015-07-27T17:27:00Z">
        <w:r w:rsidR="00F140EE">
          <w:rPr>
            <w:rFonts w:hAnsi="宋体" w:cs="宋体" w:hint="eastAsia"/>
          </w:rPr>
          <w:t>, respectively</w:t>
        </w:r>
      </w:ins>
      <w:r w:rsidRPr="00264A1B">
        <w:rPr>
          <w:rFonts w:hAnsi="宋体" w:cs="宋体" w:hint="eastAsia"/>
        </w:rPr>
        <w:t xml:space="preserve"> \</w:t>
      </w:r>
      <w:proofErr w:type="gramStart"/>
      <w:r w:rsidRPr="00264A1B">
        <w:rPr>
          <w:rFonts w:hAnsi="宋体" w:cs="宋体" w:hint="eastAsia"/>
        </w:rPr>
        <w:t>cite{</w:t>
      </w:r>
      <w:proofErr w:type="gramEnd"/>
      <w:r w:rsidRPr="00264A1B">
        <w:rPr>
          <w:rFonts w:hAnsi="宋体" w:cs="宋体" w:hint="eastAsia"/>
        </w:rPr>
        <w:t>Stobbe2009}. Thus, in the interaction picture and employing the rotating wave approximation, the interaction Hamiltonian beyond the DA can be expressed as</w:t>
      </w:r>
    </w:p>
    <w:p w:rsidR="00000000" w:rsidRPr="00264A1B" w:rsidRDefault="00517005" w:rsidP="00264A1B">
      <w:pPr>
        <w:pStyle w:val="a3"/>
        <w:rPr>
          <w:rFonts w:hAnsi="宋体" w:cs="宋体" w:hint="eastAsia"/>
        </w:rPr>
      </w:pPr>
      <w:r w:rsidRPr="00264A1B">
        <w:rPr>
          <w:rFonts w:hAnsi="宋体" w:cs="宋体" w:hint="eastAsia"/>
        </w:rPr>
        <w:t>\begin{equation}</w:t>
      </w:r>
    </w:p>
    <w:p w:rsidR="00000000" w:rsidRPr="00264A1B" w:rsidRDefault="00517005" w:rsidP="00264A1B">
      <w:pPr>
        <w:pStyle w:val="a3"/>
        <w:rPr>
          <w:rFonts w:hAnsi="宋体" w:cs="宋体" w:hint="eastAsia"/>
        </w:rPr>
      </w:pPr>
      <w:r w:rsidRPr="00264A1B">
        <w:rPr>
          <w:rFonts w:hAnsi="宋体" w:cs="宋体" w:hint="eastAsia"/>
        </w:rPr>
        <w:t>\hat{H}_{\text{I}}(t)=\</w:t>
      </w:r>
      <w:proofErr w:type="spellStart"/>
      <w:r w:rsidRPr="00264A1B">
        <w:rPr>
          <w:rFonts w:hAnsi="宋体" w:cs="宋体" w:hint="eastAsia"/>
        </w:rPr>
        <w:t>hbar</w:t>
      </w:r>
      <w:proofErr w:type="spellEnd"/>
      <w:r w:rsidRPr="00264A1B">
        <w:rPr>
          <w:rFonts w:hAnsi="宋体" w:cs="宋体" w:hint="eastAsia"/>
        </w:rPr>
        <w:t xml:space="preserve"> \sum_{l}(g_{l}e^{</w:t>
      </w:r>
      <w:proofErr w:type="spellStart"/>
      <w:r w:rsidRPr="00264A1B">
        <w:rPr>
          <w:rFonts w:hAnsi="宋体" w:cs="宋体" w:hint="eastAsia"/>
        </w:rPr>
        <w:t>i</w:t>
      </w:r>
      <w:proofErr w:type="spellEnd"/>
      <w:r w:rsidRPr="00264A1B">
        <w:rPr>
          <w:rFonts w:hAnsi="宋体" w:cs="宋体" w:hint="eastAsia"/>
        </w:rPr>
        <w:t>\Delta _{l}t}</w:t>
      </w:r>
      <w:r w:rsidRPr="00264A1B">
        <w:rPr>
          <w:rFonts w:hAnsi="宋体" w:cs="宋体" w:hint="eastAsia"/>
        </w:rPr>
        <w:t>\hat{\sigma}_{-}\hat{a}_{l}^{\dag }+\text{</w:t>
      </w:r>
      <w:proofErr w:type="spellStart"/>
      <w:r w:rsidRPr="00264A1B">
        <w:rPr>
          <w:rFonts w:hAnsi="宋体" w:cs="宋体" w:hint="eastAsia"/>
        </w:rPr>
        <w:t>h.c</w:t>
      </w:r>
      <w:proofErr w:type="spellEnd"/>
      <w:r w:rsidRPr="00264A1B">
        <w:rPr>
          <w:rFonts w:hAnsi="宋体" w:cs="宋体" w:hint="eastAsia"/>
        </w:rPr>
        <w:t>.}) \label{H-inter0}</w:t>
      </w:r>
    </w:p>
    <w:p w:rsidR="00000000" w:rsidRPr="00264A1B" w:rsidRDefault="00517005" w:rsidP="00264A1B">
      <w:pPr>
        <w:pStyle w:val="a3"/>
        <w:rPr>
          <w:rFonts w:hAnsi="宋体" w:cs="宋体" w:hint="eastAsia"/>
        </w:rPr>
      </w:pPr>
      <w:r w:rsidRPr="00264A1B">
        <w:rPr>
          <w:rFonts w:hAnsi="宋体" w:cs="宋体" w:hint="eastAsia"/>
        </w:rPr>
        <w:t>\end{equation}</w:t>
      </w:r>
    </w:p>
    <w:p w:rsidR="00000000" w:rsidRPr="00264A1B" w:rsidRDefault="00517005" w:rsidP="00264A1B">
      <w:pPr>
        <w:pStyle w:val="a3"/>
        <w:rPr>
          <w:rFonts w:hAnsi="宋体" w:cs="宋体" w:hint="eastAsia"/>
        </w:rPr>
      </w:pPr>
      <w:proofErr w:type="gramStart"/>
      <w:r w:rsidRPr="00264A1B">
        <w:rPr>
          <w:rFonts w:hAnsi="宋体" w:cs="宋体" w:hint="eastAsia"/>
        </w:rPr>
        <w:t>where</w:t>
      </w:r>
      <w:proofErr w:type="gramEnd"/>
      <w:r w:rsidRPr="00264A1B">
        <w:rPr>
          <w:rFonts w:hAnsi="宋体" w:cs="宋体" w:hint="eastAsia"/>
        </w:rPr>
        <w:t xml:space="preserve"> $\hat{\sigma}_{-}=|v\</w:t>
      </w:r>
      <w:proofErr w:type="spellStart"/>
      <w:r w:rsidRPr="00264A1B">
        <w:rPr>
          <w:rFonts w:hAnsi="宋体" w:cs="宋体" w:hint="eastAsia"/>
        </w:rPr>
        <w:t>rangle</w:t>
      </w:r>
      <w:proofErr w:type="spellEnd"/>
      <w:r w:rsidRPr="00264A1B">
        <w:rPr>
          <w:rFonts w:hAnsi="宋体" w:cs="宋体" w:hint="eastAsia"/>
        </w:rPr>
        <w:t xml:space="preserve"> \</w:t>
      </w:r>
      <w:proofErr w:type="spellStart"/>
      <w:r w:rsidRPr="00264A1B">
        <w:rPr>
          <w:rFonts w:hAnsi="宋体" w:cs="宋体" w:hint="eastAsia"/>
        </w:rPr>
        <w:t>langle</w:t>
      </w:r>
      <w:proofErr w:type="spellEnd"/>
      <w:r w:rsidRPr="00264A1B">
        <w:rPr>
          <w:rFonts w:hAnsi="宋体" w:cs="宋体" w:hint="eastAsia"/>
        </w:rPr>
        <w:t xml:space="preserve"> c |$, and $\</w:t>
      </w:r>
      <w:proofErr w:type="spellStart"/>
      <w:r w:rsidRPr="00264A1B">
        <w:rPr>
          <w:rFonts w:hAnsi="宋体" w:cs="宋体" w:hint="eastAsia"/>
        </w:rPr>
        <w:t>Delta_l</w:t>
      </w:r>
      <w:proofErr w:type="spellEnd"/>
      <w:r w:rsidRPr="00264A1B">
        <w:rPr>
          <w:rFonts w:hAnsi="宋体" w:cs="宋体" w:hint="eastAsia"/>
        </w:rPr>
        <w:t>=\omega_{l}-\omega_{0}$ is the frequency detuning. The coupling coefficient is governed by</w:t>
      </w:r>
    </w:p>
    <w:p w:rsidR="00000000" w:rsidRPr="00264A1B" w:rsidRDefault="00517005" w:rsidP="00264A1B">
      <w:pPr>
        <w:pStyle w:val="a3"/>
        <w:rPr>
          <w:rFonts w:hAnsi="宋体" w:cs="宋体" w:hint="eastAsia"/>
        </w:rPr>
      </w:pPr>
      <w:r w:rsidRPr="00264A1B">
        <w:rPr>
          <w:rFonts w:hAnsi="宋体" w:cs="宋体" w:hint="eastAsia"/>
        </w:rPr>
        <w:t>\begin{equation}</w:t>
      </w:r>
    </w:p>
    <w:p w:rsidR="00000000" w:rsidRPr="00264A1B" w:rsidRDefault="00517005" w:rsidP="00264A1B">
      <w:pPr>
        <w:pStyle w:val="a3"/>
        <w:rPr>
          <w:rFonts w:hAnsi="宋体" w:cs="宋体" w:hint="eastAsia"/>
        </w:rPr>
      </w:pPr>
      <w:r w:rsidRPr="00264A1B">
        <w:rPr>
          <w:rFonts w:hAnsi="宋体" w:cs="宋体" w:hint="eastAsia"/>
        </w:rPr>
        <w:t>g_</w:t>
      </w:r>
      <w:r w:rsidRPr="00264A1B">
        <w:rPr>
          <w:rFonts w:hAnsi="宋体" w:cs="宋体" w:hint="eastAsia"/>
        </w:rPr>
        <w:t>{l}=-\</w:t>
      </w:r>
      <w:proofErr w:type="spellStart"/>
      <w:r w:rsidRPr="00264A1B">
        <w:rPr>
          <w:rFonts w:hAnsi="宋体" w:cs="宋体" w:hint="eastAsia"/>
        </w:rPr>
        <w:t>frac</w:t>
      </w:r>
      <w:proofErr w:type="spellEnd"/>
      <w:r w:rsidRPr="00264A1B">
        <w:rPr>
          <w:rFonts w:hAnsi="宋体" w:cs="宋体" w:hint="eastAsia"/>
        </w:rPr>
        <w:t>{q}{m}\sum_{</w:t>
      </w:r>
      <w:proofErr w:type="spellStart"/>
      <w:r w:rsidRPr="00264A1B">
        <w:rPr>
          <w:rFonts w:hAnsi="宋体" w:cs="宋体" w:hint="eastAsia"/>
        </w:rPr>
        <w:t>j,k</w:t>
      </w:r>
      <w:proofErr w:type="spellEnd"/>
      <w:r w:rsidRPr="00264A1B">
        <w:rPr>
          <w:rFonts w:hAnsi="宋体" w:cs="宋体" w:hint="eastAsia"/>
        </w:rPr>
        <w:t>}(\</w:t>
      </w:r>
      <w:proofErr w:type="spellStart"/>
      <w:r w:rsidRPr="00264A1B">
        <w:rPr>
          <w:rFonts w:hAnsi="宋体" w:cs="宋体" w:hint="eastAsia"/>
        </w:rPr>
        <w:t>frac</w:t>
      </w:r>
      <w:proofErr w:type="spellEnd"/>
      <w:r w:rsidRPr="00264A1B">
        <w:rPr>
          <w:rFonts w:hAnsi="宋体" w:cs="宋体" w:hint="eastAsia"/>
        </w:rPr>
        <w:t>{1}{2\</w:t>
      </w:r>
      <w:proofErr w:type="spellStart"/>
      <w:r w:rsidRPr="00264A1B">
        <w:rPr>
          <w:rFonts w:hAnsi="宋体" w:cs="宋体" w:hint="eastAsia"/>
        </w:rPr>
        <w:t>hbar</w:t>
      </w:r>
      <w:proofErr w:type="spellEnd"/>
      <w:r w:rsidRPr="00264A1B">
        <w:rPr>
          <w:rFonts w:hAnsi="宋体" w:cs="宋体" w:hint="eastAsia"/>
        </w:rPr>
        <w:t xml:space="preserve"> \epsilon _{0}\omega _{l}})^{1/2}[(\mu _{j}+\Lambda _{</w:t>
      </w:r>
      <w:proofErr w:type="spellStart"/>
      <w:r w:rsidRPr="00264A1B">
        <w:rPr>
          <w:rFonts w:hAnsi="宋体" w:cs="宋体" w:hint="eastAsia"/>
        </w:rPr>
        <w:t>j,k</w:t>
      </w:r>
      <w:proofErr w:type="spellEnd"/>
      <w:r w:rsidRPr="00264A1B">
        <w:rPr>
          <w:rFonts w:hAnsi="宋体" w:cs="宋体" w:hint="eastAsia"/>
        </w:rPr>
        <w:t>}\</w:t>
      </w:r>
      <w:proofErr w:type="spellStart"/>
      <w:r w:rsidRPr="00264A1B">
        <w:rPr>
          <w:rFonts w:hAnsi="宋体" w:cs="宋体" w:hint="eastAsia"/>
        </w:rPr>
        <w:t>nabla</w:t>
      </w:r>
      <w:proofErr w:type="spellEnd"/>
      <w:r w:rsidRPr="00264A1B">
        <w:rPr>
          <w:rFonts w:hAnsi="宋体" w:cs="宋体" w:hint="eastAsia"/>
        </w:rPr>
        <w:t xml:space="preserve"> _{k})A_{</w:t>
      </w:r>
      <w:proofErr w:type="spellStart"/>
      <w:r w:rsidRPr="00264A1B">
        <w:rPr>
          <w:rFonts w:hAnsi="宋体" w:cs="宋体" w:hint="eastAsia"/>
        </w:rPr>
        <w:t>lj</w:t>
      </w:r>
      <w:proofErr w:type="spellEnd"/>
      <w:r w:rsidRPr="00264A1B">
        <w:rPr>
          <w:rFonts w:hAnsi="宋体" w:cs="宋体" w:hint="eastAsia"/>
        </w:rPr>
        <w:t>}^{\</w:t>
      </w:r>
      <w:proofErr w:type="spellStart"/>
      <w:r w:rsidRPr="00264A1B">
        <w:rPr>
          <w:rFonts w:hAnsi="宋体" w:cs="宋体" w:hint="eastAsia"/>
        </w:rPr>
        <w:t>ast</w:t>
      </w:r>
      <w:proofErr w:type="spellEnd"/>
      <w:r w:rsidRPr="00264A1B">
        <w:rPr>
          <w:rFonts w:hAnsi="宋体" w:cs="宋体" w:hint="eastAsia"/>
        </w:rPr>
        <w:t xml:space="preserve"> }(\</w:t>
      </w:r>
      <w:proofErr w:type="spellStart"/>
      <w:r w:rsidRPr="00264A1B">
        <w:rPr>
          <w:rFonts w:hAnsi="宋体" w:cs="宋体" w:hint="eastAsia"/>
        </w:rPr>
        <w:t>mathbf</w:t>
      </w:r>
      <w:proofErr w:type="spellEnd"/>
      <w:r w:rsidRPr="00264A1B">
        <w:rPr>
          <w:rFonts w:hAnsi="宋体" w:cs="宋体" w:hint="eastAsia"/>
        </w:rPr>
        <w:t>{r})]_{\</w:t>
      </w:r>
      <w:proofErr w:type="spellStart"/>
      <w:r w:rsidRPr="00264A1B">
        <w:rPr>
          <w:rFonts w:hAnsi="宋体" w:cs="宋体" w:hint="eastAsia"/>
        </w:rPr>
        <w:t>mathbf</w:t>
      </w:r>
      <w:proofErr w:type="spellEnd"/>
      <w:r w:rsidRPr="00264A1B">
        <w:rPr>
          <w:rFonts w:hAnsi="宋体" w:cs="宋体" w:hint="eastAsia"/>
        </w:rPr>
        <w:t>{r=r}_{0}} \label{couple}</w:t>
      </w:r>
    </w:p>
    <w:p w:rsidR="00000000" w:rsidRPr="00264A1B" w:rsidRDefault="00517005" w:rsidP="00264A1B">
      <w:pPr>
        <w:pStyle w:val="a3"/>
        <w:rPr>
          <w:rFonts w:hAnsi="宋体" w:cs="宋体" w:hint="eastAsia"/>
        </w:rPr>
      </w:pPr>
      <w:r w:rsidRPr="00264A1B">
        <w:rPr>
          <w:rFonts w:hAnsi="宋体" w:cs="宋体" w:hint="eastAsia"/>
        </w:rPr>
        <w:t>\end{equation}</w:t>
      </w:r>
    </w:p>
    <w:p w:rsidR="00000000" w:rsidRPr="00264A1B" w:rsidRDefault="00517005" w:rsidP="00264A1B">
      <w:pPr>
        <w:pStyle w:val="a3"/>
        <w:rPr>
          <w:rFonts w:hAnsi="宋体" w:cs="宋体" w:hint="eastAsia"/>
        </w:rPr>
      </w:pPr>
      <w:r w:rsidRPr="00264A1B">
        <w:rPr>
          <w:rFonts w:hAnsi="宋体" w:cs="宋体" w:hint="eastAsia"/>
        </w:rPr>
        <w:t>where $j$ and $k$ index coordinates $</w:t>
      </w:r>
      <w:proofErr w:type="spellStart"/>
      <w:r w:rsidRPr="00264A1B">
        <w:rPr>
          <w:rFonts w:hAnsi="宋体" w:cs="宋体" w:hint="eastAsia"/>
        </w:rPr>
        <w:t>x,y,z</w:t>
      </w:r>
      <w:proofErr w:type="spellEnd"/>
      <w:r w:rsidRPr="00264A1B">
        <w:rPr>
          <w:rFonts w:hAnsi="宋体" w:cs="宋体" w:hint="eastAsia"/>
        </w:rPr>
        <w:t>$ in the Cartesian coor</w:t>
      </w:r>
      <w:r w:rsidRPr="00264A1B">
        <w:rPr>
          <w:rFonts w:hAnsi="宋体" w:cs="宋体" w:hint="eastAsia"/>
        </w:rPr>
        <w:t>dinates, $\</w:t>
      </w:r>
      <w:proofErr w:type="spellStart"/>
      <w:r w:rsidRPr="00264A1B">
        <w:rPr>
          <w:rFonts w:hAnsi="宋体" w:cs="宋体" w:hint="eastAsia"/>
        </w:rPr>
        <w:t>mu_j</w:t>
      </w:r>
      <w:proofErr w:type="spellEnd"/>
      <w:r w:rsidRPr="00264A1B">
        <w:rPr>
          <w:rFonts w:hAnsi="宋体" w:cs="宋体" w:hint="eastAsia"/>
        </w:rPr>
        <w:t>=\</w:t>
      </w:r>
      <w:proofErr w:type="spellStart"/>
      <w:r w:rsidRPr="00264A1B">
        <w:rPr>
          <w:rFonts w:hAnsi="宋体" w:cs="宋体" w:hint="eastAsia"/>
        </w:rPr>
        <w:t>langle</w:t>
      </w:r>
      <w:proofErr w:type="spellEnd"/>
      <w:r w:rsidRPr="00264A1B">
        <w:rPr>
          <w:rFonts w:hAnsi="宋体" w:cs="宋体" w:hint="eastAsia"/>
        </w:rPr>
        <w:t xml:space="preserve"> v|\hat{p}_</w:t>
      </w:r>
      <w:proofErr w:type="spellStart"/>
      <w:r w:rsidRPr="00264A1B">
        <w:rPr>
          <w:rFonts w:hAnsi="宋体" w:cs="宋体" w:hint="eastAsia"/>
        </w:rPr>
        <w:t>j|c</w:t>
      </w:r>
      <w:proofErr w:type="spellEnd"/>
      <w:r w:rsidRPr="00264A1B">
        <w:rPr>
          <w:rFonts w:hAnsi="宋体" w:cs="宋体" w:hint="eastAsia"/>
        </w:rPr>
        <w:t>\</w:t>
      </w:r>
      <w:proofErr w:type="spellStart"/>
      <w:r w:rsidRPr="00264A1B">
        <w:rPr>
          <w:rFonts w:hAnsi="宋体" w:cs="宋体" w:hint="eastAsia"/>
        </w:rPr>
        <w:t>rangle</w:t>
      </w:r>
      <w:proofErr w:type="spellEnd"/>
      <w:r w:rsidRPr="00264A1B">
        <w:rPr>
          <w:rFonts w:hAnsi="宋体" w:cs="宋体" w:hint="eastAsia"/>
        </w:rPr>
        <w:t xml:space="preserve"> $ and $\Lambda_{</w:t>
      </w:r>
      <w:proofErr w:type="spellStart"/>
      <w:r w:rsidRPr="00264A1B">
        <w:rPr>
          <w:rFonts w:hAnsi="宋体" w:cs="宋体" w:hint="eastAsia"/>
        </w:rPr>
        <w:t>j,k</w:t>
      </w:r>
      <w:proofErr w:type="spellEnd"/>
      <w:r w:rsidRPr="00264A1B">
        <w:rPr>
          <w:rFonts w:hAnsi="宋体" w:cs="宋体" w:hint="eastAsia"/>
        </w:rPr>
        <w:t>}=\</w:t>
      </w:r>
      <w:proofErr w:type="spellStart"/>
      <w:r w:rsidRPr="00264A1B">
        <w:rPr>
          <w:rFonts w:hAnsi="宋体" w:cs="宋体" w:hint="eastAsia"/>
        </w:rPr>
        <w:t>langle</w:t>
      </w:r>
      <w:proofErr w:type="spellEnd"/>
      <w:r w:rsidRPr="00264A1B">
        <w:rPr>
          <w:rFonts w:hAnsi="宋体" w:cs="宋体" w:hint="eastAsia"/>
        </w:rPr>
        <w:t xml:space="preserve"> v|\hat{p}_{j}</w:t>
      </w:r>
      <w:proofErr w:type="spellStart"/>
      <w:r w:rsidRPr="00264A1B">
        <w:rPr>
          <w:rFonts w:hAnsi="宋体" w:cs="宋体" w:hint="eastAsia"/>
        </w:rPr>
        <w:t>r_k|c</w:t>
      </w:r>
      <w:proofErr w:type="spellEnd"/>
      <w:r w:rsidRPr="00264A1B">
        <w:rPr>
          <w:rFonts w:hAnsi="宋体" w:cs="宋体" w:hint="eastAsia"/>
        </w:rPr>
        <w:t>\</w:t>
      </w:r>
      <w:proofErr w:type="spellStart"/>
      <w:r w:rsidRPr="00264A1B">
        <w:rPr>
          <w:rFonts w:hAnsi="宋体" w:cs="宋体" w:hint="eastAsia"/>
        </w:rPr>
        <w:t>rangle</w:t>
      </w:r>
      <w:proofErr w:type="spellEnd"/>
      <w:r w:rsidRPr="00264A1B">
        <w:rPr>
          <w:rFonts w:hAnsi="宋体" w:cs="宋体" w:hint="eastAsia"/>
        </w:rPr>
        <w:t xml:space="preserve"> $ denote the point-dipole moment and the first-order </w:t>
      </w:r>
      <w:proofErr w:type="spellStart"/>
      <w:r w:rsidRPr="00264A1B">
        <w:rPr>
          <w:rFonts w:hAnsi="宋体" w:cs="宋体" w:hint="eastAsia"/>
        </w:rPr>
        <w:t>mesoscopic</w:t>
      </w:r>
      <w:proofErr w:type="spellEnd"/>
      <w:r w:rsidRPr="00264A1B">
        <w:rPr>
          <w:rFonts w:hAnsi="宋体" w:cs="宋体" w:hint="eastAsia"/>
        </w:rPr>
        <w:t xml:space="preserve"> moment of the QD, respectively, and $\</w:t>
      </w:r>
      <w:proofErr w:type="spellStart"/>
      <w:r w:rsidRPr="00264A1B">
        <w:rPr>
          <w:rFonts w:hAnsi="宋体" w:cs="宋体" w:hint="eastAsia"/>
        </w:rPr>
        <w:t>nabla</w:t>
      </w:r>
      <w:proofErr w:type="spellEnd"/>
      <w:r w:rsidRPr="00264A1B">
        <w:rPr>
          <w:rFonts w:hAnsi="宋体" w:cs="宋体" w:hint="eastAsia"/>
        </w:rPr>
        <w:t xml:space="preserve"> _{k}$ represents the partial </w:t>
      </w:r>
      <w:r w:rsidRPr="00264A1B">
        <w:rPr>
          <w:rFonts w:hAnsi="宋体" w:cs="宋体" w:hint="eastAsia"/>
        </w:rPr>
        <w:lastRenderedPageBreak/>
        <w:t>derivation of $A_{</w:t>
      </w:r>
      <w:proofErr w:type="spellStart"/>
      <w:r w:rsidRPr="00264A1B">
        <w:rPr>
          <w:rFonts w:hAnsi="宋体" w:cs="宋体" w:hint="eastAsia"/>
        </w:rPr>
        <w:t>l</w:t>
      </w:r>
      <w:r w:rsidRPr="00264A1B">
        <w:rPr>
          <w:rFonts w:hAnsi="宋体" w:cs="宋体" w:hint="eastAsia"/>
        </w:rPr>
        <w:t>j</w:t>
      </w:r>
      <w:proofErr w:type="spellEnd"/>
      <w:r w:rsidRPr="00264A1B">
        <w:rPr>
          <w:rFonts w:hAnsi="宋体" w:cs="宋体" w:hint="eastAsia"/>
        </w:rPr>
        <w:t>}^{\</w:t>
      </w:r>
      <w:proofErr w:type="spellStart"/>
      <w:r w:rsidRPr="00264A1B">
        <w:rPr>
          <w:rFonts w:hAnsi="宋体" w:cs="宋体" w:hint="eastAsia"/>
        </w:rPr>
        <w:t>ast</w:t>
      </w:r>
      <w:proofErr w:type="spellEnd"/>
      <w:r w:rsidRPr="00264A1B">
        <w:rPr>
          <w:rFonts w:hAnsi="宋体" w:cs="宋体" w:hint="eastAsia"/>
        </w:rPr>
        <w:t xml:space="preserve"> }(\</w:t>
      </w:r>
      <w:proofErr w:type="spellStart"/>
      <w:r w:rsidRPr="00264A1B">
        <w:rPr>
          <w:rFonts w:hAnsi="宋体" w:cs="宋体" w:hint="eastAsia"/>
        </w:rPr>
        <w:t>mathbf</w:t>
      </w:r>
      <w:proofErr w:type="spellEnd"/>
      <w:r w:rsidRPr="00264A1B">
        <w:rPr>
          <w:rFonts w:hAnsi="宋体" w:cs="宋体" w:hint="eastAsia"/>
        </w:rPr>
        <w:t>{r})$ over $k$.</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 xml:space="preserve">As can be seen, both the dipole moment and the </w:t>
      </w:r>
      <w:proofErr w:type="spellStart"/>
      <w:r w:rsidRPr="00264A1B">
        <w:rPr>
          <w:rFonts w:hAnsi="宋体" w:cs="宋体" w:hint="eastAsia"/>
        </w:rPr>
        <w:t>mesoscopic</w:t>
      </w:r>
      <w:proofErr w:type="spellEnd"/>
      <w:r w:rsidRPr="00264A1B">
        <w:rPr>
          <w:rFonts w:hAnsi="宋体" w:cs="宋体" w:hint="eastAsia"/>
        </w:rPr>
        <w:t xml:space="preserve"> moment (mainly the </w:t>
      </w:r>
      <w:proofErr w:type="spellStart"/>
      <w:r w:rsidRPr="00264A1B">
        <w:rPr>
          <w:rFonts w:hAnsi="宋体" w:cs="宋体" w:hint="eastAsia"/>
        </w:rPr>
        <w:t>quadrupolar</w:t>
      </w:r>
      <w:proofErr w:type="spellEnd"/>
      <w:r w:rsidRPr="00264A1B">
        <w:rPr>
          <w:rFonts w:hAnsi="宋体" w:cs="宋体" w:hint="eastAsia"/>
        </w:rPr>
        <w:t xml:space="preserve"> term) of the QD contribute to its coupling with the field mode. In this process, the former couples to the field distribution func</w:t>
      </w:r>
      <w:r w:rsidRPr="00264A1B">
        <w:rPr>
          <w:rFonts w:hAnsi="宋体" w:cs="宋体" w:hint="eastAsia"/>
        </w:rPr>
        <w:t>tion while the latter couples to the gradient of the field distribution function. In atomic systems, $\Lambda</w:t>
      </w:r>
      <w:proofErr w:type="gramStart"/>
      <w:r w:rsidRPr="00264A1B">
        <w:rPr>
          <w:rFonts w:hAnsi="宋体" w:cs="宋体" w:hint="eastAsia"/>
        </w:rPr>
        <w:t>_{</w:t>
      </w:r>
      <w:proofErr w:type="spellStart"/>
      <w:proofErr w:type="gramEnd"/>
      <w:r w:rsidRPr="00264A1B">
        <w:rPr>
          <w:rFonts w:hAnsi="宋体" w:cs="宋体" w:hint="eastAsia"/>
        </w:rPr>
        <w:t>j,k</w:t>
      </w:r>
      <w:proofErr w:type="spellEnd"/>
      <w:r w:rsidRPr="00264A1B">
        <w:rPr>
          <w:rFonts w:hAnsi="宋体" w:cs="宋体" w:hint="eastAsia"/>
        </w:rPr>
        <w:t>}/\</w:t>
      </w:r>
      <w:proofErr w:type="spellStart"/>
      <w:r w:rsidRPr="00264A1B">
        <w:rPr>
          <w:rFonts w:hAnsi="宋体" w:cs="宋体" w:hint="eastAsia"/>
        </w:rPr>
        <w:t>mu_j</w:t>
      </w:r>
      <w:proofErr w:type="spellEnd"/>
      <w:r w:rsidRPr="00264A1B">
        <w:rPr>
          <w:rFonts w:hAnsi="宋体" w:cs="宋体" w:hint="eastAsia"/>
        </w:rPr>
        <w:t xml:space="preserve"> \</w:t>
      </w:r>
      <w:proofErr w:type="spellStart"/>
      <w:r w:rsidRPr="00264A1B">
        <w:rPr>
          <w:rFonts w:hAnsi="宋体" w:cs="宋体" w:hint="eastAsia"/>
        </w:rPr>
        <w:t>sim</w:t>
      </w:r>
      <w:proofErr w:type="spellEnd"/>
      <w:r w:rsidRPr="00264A1B">
        <w:rPr>
          <w:rFonts w:hAnsi="宋体" w:cs="宋体" w:hint="eastAsia"/>
        </w:rPr>
        <w:t xml:space="preserve"> </w:t>
      </w:r>
      <w:proofErr w:type="spellStart"/>
      <w:r w:rsidRPr="00264A1B">
        <w:rPr>
          <w:rFonts w:hAnsi="宋体" w:cs="宋体" w:hint="eastAsia"/>
        </w:rPr>
        <w:t>r_k</w:t>
      </w:r>
      <w:proofErr w:type="spellEnd"/>
      <w:r w:rsidRPr="00264A1B">
        <w:rPr>
          <w:rFonts w:hAnsi="宋体" w:cs="宋体" w:hint="eastAsia"/>
        </w:rPr>
        <w:t xml:space="preserve"> \</w:t>
      </w:r>
      <w:proofErr w:type="spellStart"/>
      <w:r w:rsidRPr="00264A1B">
        <w:rPr>
          <w:rFonts w:hAnsi="宋体" w:cs="宋体" w:hint="eastAsia"/>
        </w:rPr>
        <w:t>ll</w:t>
      </w:r>
      <w:proofErr w:type="spellEnd"/>
      <w:r w:rsidRPr="00264A1B">
        <w:rPr>
          <w:rFonts w:hAnsi="宋体" w:cs="宋体" w:hint="eastAsia"/>
        </w:rPr>
        <w:t xml:space="preserve"> 1$ and $\</w:t>
      </w:r>
      <w:proofErr w:type="spellStart"/>
      <w:r w:rsidRPr="00264A1B">
        <w:rPr>
          <w:rFonts w:hAnsi="宋体" w:cs="宋体" w:hint="eastAsia"/>
        </w:rPr>
        <w:t>nabla_k</w:t>
      </w:r>
      <w:proofErr w:type="spellEnd"/>
      <w:r w:rsidRPr="00264A1B">
        <w:rPr>
          <w:rFonts w:hAnsi="宋体" w:cs="宋体" w:hint="eastAsia"/>
        </w:rPr>
        <w:t xml:space="preserve"> A_{</w:t>
      </w:r>
      <w:proofErr w:type="spellStart"/>
      <w:r w:rsidRPr="00264A1B">
        <w:rPr>
          <w:rFonts w:hAnsi="宋体" w:cs="宋体" w:hint="eastAsia"/>
        </w:rPr>
        <w:t>l,j</w:t>
      </w:r>
      <w:proofErr w:type="spellEnd"/>
      <w:r w:rsidRPr="00264A1B">
        <w:rPr>
          <w:rFonts w:hAnsi="宋体" w:cs="宋体" w:hint="eastAsia"/>
        </w:rPr>
        <w:t>}^{\</w:t>
      </w:r>
      <w:proofErr w:type="spellStart"/>
      <w:r w:rsidRPr="00264A1B">
        <w:rPr>
          <w:rFonts w:hAnsi="宋体" w:cs="宋体" w:hint="eastAsia"/>
        </w:rPr>
        <w:t>ast</w:t>
      </w:r>
      <w:proofErr w:type="spellEnd"/>
      <w:r w:rsidRPr="00264A1B">
        <w:rPr>
          <w:rFonts w:hAnsi="宋体" w:cs="宋体" w:hint="eastAsia"/>
        </w:rPr>
        <w:t xml:space="preserve"> }(\</w:t>
      </w:r>
      <w:proofErr w:type="spellStart"/>
      <w:r w:rsidRPr="00264A1B">
        <w:rPr>
          <w:rFonts w:hAnsi="宋体" w:cs="宋体" w:hint="eastAsia"/>
        </w:rPr>
        <w:t>mathbf</w:t>
      </w:r>
      <w:proofErr w:type="spellEnd"/>
      <w:r w:rsidRPr="00264A1B">
        <w:rPr>
          <w:rFonts w:hAnsi="宋体" w:cs="宋体" w:hint="eastAsia"/>
        </w:rPr>
        <w:t>{r})|_{\</w:t>
      </w:r>
      <w:proofErr w:type="spellStart"/>
      <w:r w:rsidRPr="00264A1B">
        <w:rPr>
          <w:rFonts w:hAnsi="宋体" w:cs="宋体" w:hint="eastAsia"/>
        </w:rPr>
        <w:t>mathbf</w:t>
      </w:r>
      <w:proofErr w:type="spellEnd"/>
      <w:r w:rsidRPr="00264A1B">
        <w:rPr>
          <w:rFonts w:hAnsi="宋体" w:cs="宋体" w:hint="eastAsia"/>
        </w:rPr>
        <w:t>{r}=\</w:t>
      </w:r>
      <w:proofErr w:type="spellStart"/>
      <w:r w:rsidRPr="00264A1B">
        <w:rPr>
          <w:rFonts w:hAnsi="宋体" w:cs="宋体" w:hint="eastAsia"/>
        </w:rPr>
        <w:t>mathbf</w:t>
      </w:r>
      <w:proofErr w:type="spellEnd"/>
      <w:r w:rsidRPr="00264A1B">
        <w:rPr>
          <w:rFonts w:hAnsi="宋体" w:cs="宋体" w:hint="eastAsia"/>
        </w:rPr>
        <w:t>{r}_0} \</w:t>
      </w:r>
      <w:proofErr w:type="spellStart"/>
      <w:r w:rsidRPr="00264A1B">
        <w:rPr>
          <w:rFonts w:hAnsi="宋体" w:cs="宋体" w:hint="eastAsia"/>
        </w:rPr>
        <w:t>approx</w:t>
      </w:r>
      <w:proofErr w:type="spellEnd"/>
      <w:r w:rsidRPr="00264A1B">
        <w:rPr>
          <w:rFonts w:hAnsi="宋体" w:cs="宋体" w:hint="eastAsia"/>
        </w:rPr>
        <w:t xml:space="preserve"> 0$, contributions from the </w:t>
      </w:r>
      <w:proofErr w:type="spellStart"/>
      <w:r w:rsidRPr="00264A1B">
        <w:rPr>
          <w:rFonts w:hAnsi="宋体" w:cs="宋体" w:hint="eastAsia"/>
        </w:rPr>
        <w:t>mesoscopic</w:t>
      </w:r>
      <w:proofErr w:type="spellEnd"/>
      <w:r w:rsidRPr="00264A1B">
        <w:rPr>
          <w:rFonts w:hAnsi="宋体" w:cs="宋体" w:hint="eastAsia"/>
        </w:rPr>
        <w:t xml:space="preserve"> mom</w:t>
      </w:r>
      <w:r w:rsidRPr="00264A1B">
        <w:rPr>
          <w:rFonts w:hAnsi="宋体" w:cs="宋体" w:hint="eastAsia"/>
        </w:rPr>
        <w:t>ent can be safely abandoned and the DA works. However, in our model, as the QD is positioned near the surface of a dissipative metal, where the field intensity exponential decay</w:t>
      </w:r>
      <w:ins w:id="129" w:author="law" w:date="2015-07-27T17:28:00Z">
        <w:r w:rsidR="00F140EE">
          <w:rPr>
            <w:rFonts w:hAnsi="宋体" w:cs="宋体" w:hint="eastAsia"/>
          </w:rPr>
          <w:t>s</w:t>
        </w:r>
      </w:ins>
      <w:r w:rsidRPr="00264A1B">
        <w:rPr>
          <w:rFonts w:hAnsi="宋体" w:cs="宋体" w:hint="eastAsia"/>
        </w:rPr>
        <w:t xml:space="preserve"> perpendicular to the surface and the emitter is spatial</w:t>
      </w:r>
      <w:ins w:id="130" w:author="law" w:date="2015-07-27T17:28:00Z">
        <w:r w:rsidR="00F140EE">
          <w:rPr>
            <w:rFonts w:hAnsi="宋体" w:cs="宋体" w:hint="eastAsia"/>
          </w:rPr>
          <w:t>ly</w:t>
        </w:r>
      </w:ins>
      <w:r w:rsidRPr="00264A1B">
        <w:rPr>
          <w:rFonts w:hAnsi="宋体" w:cs="宋体" w:hint="eastAsia"/>
        </w:rPr>
        <w:t xml:space="preserve"> extended, contribution</w:t>
      </w:r>
      <w:r w:rsidRPr="00264A1B">
        <w:rPr>
          <w:rFonts w:hAnsi="宋体" w:cs="宋体" w:hint="eastAsia"/>
        </w:rPr>
        <w:t xml:space="preserve">s from the </w:t>
      </w:r>
      <w:proofErr w:type="spellStart"/>
      <w:r w:rsidRPr="00264A1B">
        <w:rPr>
          <w:rFonts w:hAnsi="宋体" w:cs="宋体" w:hint="eastAsia"/>
        </w:rPr>
        <w:t>mesoscopic</w:t>
      </w:r>
      <w:proofErr w:type="spellEnd"/>
      <w:r w:rsidRPr="00264A1B">
        <w:rPr>
          <w:rFonts w:hAnsi="宋体" w:cs="宋体" w:hint="eastAsia"/>
        </w:rPr>
        <w:t xml:space="preserve"> moment can</w:t>
      </w:r>
      <w:del w:id="131" w:author="law" w:date="2015-07-27T17:28:00Z">
        <w:r w:rsidRPr="00264A1B" w:rsidDel="00F140EE">
          <w:rPr>
            <w:rFonts w:hAnsi="宋体" w:cs="宋体" w:hint="eastAsia"/>
          </w:rPr>
          <w:delText xml:space="preserve"> </w:delText>
        </w:r>
      </w:del>
      <w:r w:rsidRPr="00264A1B">
        <w:rPr>
          <w:rFonts w:hAnsi="宋体" w:cs="宋体" w:hint="eastAsia"/>
        </w:rPr>
        <w:t>not be ignored and the DA breaks down.</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Generally, the light-matter interaction is characterized by the spectral density $J(\omega )=\sum_{k}g_{k}^{2}\delta (\omega -\omega _{k})$ \cite{Weiss2007}. From Eq. (\ref{couple})</w:t>
      </w:r>
      <w:r w:rsidRPr="00264A1B">
        <w:rPr>
          <w:rFonts w:hAnsi="宋体" w:cs="宋体" w:hint="eastAsia"/>
        </w:rPr>
        <w:t xml:space="preserve">, including contributions from the </w:t>
      </w:r>
      <w:proofErr w:type="spellStart"/>
      <w:r w:rsidRPr="00264A1B">
        <w:rPr>
          <w:rFonts w:hAnsi="宋体" w:cs="宋体" w:hint="eastAsia"/>
        </w:rPr>
        <w:t>mesoscopic</w:t>
      </w:r>
      <w:proofErr w:type="spellEnd"/>
      <w:r w:rsidRPr="00264A1B">
        <w:rPr>
          <w:rFonts w:hAnsi="宋体" w:cs="宋体" w:hint="eastAsia"/>
        </w:rPr>
        <w:t xml:space="preserve"> moment, it takes the form</w:t>
      </w:r>
    </w:p>
    <w:p w:rsidR="00000000" w:rsidRPr="00264A1B" w:rsidRDefault="00517005" w:rsidP="00264A1B">
      <w:pPr>
        <w:pStyle w:val="a3"/>
        <w:rPr>
          <w:rFonts w:hAnsi="宋体" w:cs="宋体" w:hint="eastAsia"/>
        </w:rPr>
      </w:pPr>
      <w:r w:rsidRPr="00264A1B">
        <w:rPr>
          <w:rFonts w:hAnsi="宋体" w:cs="宋体" w:hint="eastAsia"/>
        </w:rPr>
        <w:t>\begin{</w:t>
      </w:r>
      <w:proofErr w:type="spellStart"/>
      <w:r w:rsidRPr="00264A1B">
        <w:rPr>
          <w:rFonts w:hAnsi="宋体" w:cs="宋体" w:hint="eastAsia"/>
        </w:rPr>
        <w:t>eqnarray</w:t>
      </w:r>
      <w:proofErr w:type="spellEnd"/>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J (\omega) &amp;=&amp;\</w:t>
      </w:r>
      <w:proofErr w:type="spellStart"/>
      <w:r w:rsidRPr="00264A1B">
        <w:rPr>
          <w:rFonts w:hAnsi="宋体" w:cs="宋体" w:hint="eastAsia"/>
        </w:rPr>
        <w:t>frac</w:t>
      </w:r>
      <w:proofErr w:type="spellEnd"/>
      <w:r w:rsidRPr="00264A1B">
        <w:rPr>
          <w:rFonts w:hAnsi="宋体" w:cs="宋体" w:hint="eastAsia"/>
        </w:rPr>
        <w:t>{q^{2}}{\pi c^{2}\</w:t>
      </w:r>
      <w:proofErr w:type="spellStart"/>
      <w:r w:rsidRPr="00264A1B">
        <w:rPr>
          <w:rFonts w:hAnsi="宋体" w:cs="宋体" w:hint="eastAsia"/>
        </w:rPr>
        <w:t>hbar</w:t>
      </w:r>
      <w:proofErr w:type="spellEnd"/>
      <w:r w:rsidRPr="00264A1B">
        <w:rPr>
          <w:rFonts w:hAnsi="宋体" w:cs="宋体" w:hint="eastAsia"/>
        </w:rPr>
        <w:t xml:space="preserve"> ^{2}\</w:t>
      </w:r>
      <w:proofErr w:type="spellStart"/>
      <w:r w:rsidRPr="00264A1B">
        <w:rPr>
          <w:rFonts w:hAnsi="宋体" w:cs="宋体" w:hint="eastAsia"/>
        </w:rPr>
        <w:t>varepsilon</w:t>
      </w:r>
      <w:proofErr w:type="spellEnd"/>
      <w:r w:rsidRPr="00264A1B">
        <w:rPr>
          <w:rFonts w:hAnsi="宋体" w:cs="宋体" w:hint="eastAsia"/>
        </w:rPr>
        <w:t>_{0}m^{2}}\sum_{</w:t>
      </w:r>
      <w:proofErr w:type="spellStart"/>
      <w:r w:rsidRPr="00264A1B">
        <w:rPr>
          <w:rFonts w:hAnsi="宋体" w:cs="宋体" w:hint="eastAsia"/>
        </w:rPr>
        <w:t>j,n,j</w:t>
      </w:r>
      <w:proofErr w:type="spellEnd"/>
      <w:r w:rsidRPr="00264A1B">
        <w:rPr>
          <w:rFonts w:hAnsi="宋体" w:cs="宋体" w:hint="eastAsia"/>
        </w:rPr>
        <w:t>^{\prime },n^{\prime }}\{(\mu _{j}^{\</w:t>
      </w:r>
      <w:proofErr w:type="spellStart"/>
      <w:r w:rsidRPr="00264A1B">
        <w:rPr>
          <w:rFonts w:hAnsi="宋体" w:cs="宋体" w:hint="eastAsia"/>
        </w:rPr>
        <w:t>ast</w:t>
      </w:r>
      <w:proofErr w:type="spellEnd"/>
      <w:r w:rsidRPr="00264A1B">
        <w:rPr>
          <w:rFonts w:hAnsi="宋体" w:cs="宋体" w:hint="eastAsia"/>
        </w:rPr>
        <w:t xml:space="preserve"> }+\Lambda</w:t>
      </w:r>
    </w:p>
    <w:p w:rsidR="00000000" w:rsidRPr="00264A1B" w:rsidRDefault="00517005" w:rsidP="00264A1B">
      <w:pPr>
        <w:pStyle w:val="a3"/>
        <w:rPr>
          <w:rFonts w:hAnsi="宋体" w:cs="宋体" w:hint="eastAsia"/>
        </w:rPr>
      </w:pPr>
      <w:proofErr w:type="gramStart"/>
      <w:r w:rsidRPr="00264A1B">
        <w:rPr>
          <w:rFonts w:hAnsi="宋体" w:cs="宋体" w:hint="eastAsia"/>
        </w:rPr>
        <w:t>_{</w:t>
      </w:r>
      <w:proofErr w:type="spellStart"/>
      <w:proofErr w:type="gramEnd"/>
      <w:r w:rsidRPr="00264A1B">
        <w:rPr>
          <w:rFonts w:hAnsi="宋体" w:cs="宋体" w:hint="eastAsia"/>
        </w:rPr>
        <w:t>j,n</w:t>
      </w:r>
      <w:proofErr w:type="spellEnd"/>
      <w:r w:rsidRPr="00264A1B">
        <w:rPr>
          <w:rFonts w:hAnsi="宋体" w:cs="宋体" w:hint="eastAsia"/>
        </w:rPr>
        <w:t>}^{\</w:t>
      </w:r>
      <w:proofErr w:type="spellStart"/>
      <w:r w:rsidRPr="00264A1B">
        <w:rPr>
          <w:rFonts w:hAnsi="宋体" w:cs="宋体" w:hint="eastAsia"/>
        </w:rPr>
        <w:t>ast</w:t>
      </w:r>
      <w:proofErr w:type="spellEnd"/>
      <w:r w:rsidRPr="00264A1B">
        <w:rPr>
          <w:rFonts w:hAnsi="宋体" w:cs="宋体" w:hint="eastAsia"/>
        </w:rPr>
        <w:t xml:space="preserve"> }\</w:t>
      </w:r>
      <w:proofErr w:type="spellStart"/>
      <w:r w:rsidRPr="00264A1B">
        <w:rPr>
          <w:rFonts w:hAnsi="宋体" w:cs="宋体" w:hint="eastAsia"/>
        </w:rPr>
        <w:t>nabla</w:t>
      </w:r>
      <w:proofErr w:type="spellEnd"/>
      <w:r w:rsidRPr="00264A1B">
        <w:rPr>
          <w:rFonts w:hAnsi="宋体" w:cs="宋体" w:hint="eastAsia"/>
        </w:rPr>
        <w:t xml:space="preserve"> _{n}) \label{s</w:t>
      </w:r>
      <w:r w:rsidRPr="00264A1B">
        <w:rPr>
          <w:rFonts w:hAnsi="宋体" w:cs="宋体" w:hint="eastAsia"/>
        </w:rPr>
        <w:t>pectral}\\</w:t>
      </w:r>
    </w:p>
    <w:p w:rsidR="00000000" w:rsidRPr="00264A1B" w:rsidRDefault="00517005" w:rsidP="00264A1B">
      <w:pPr>
        <w:pStyle w:val="a3"/>
        <w:rPr>
          <w:rFonts w:hAnsi="宋体" w:cs="宋体" w:hint="eastAsia"/>
        </w:rPr>
      </w:pPr>
      <w:r w:rsidRPr="00264A1B">
        <w:rPr>
          <w:rFonts w:hAnsi="宋体" w:cs="宋体" w:hint="eastAsia"/>
        </w:rPr>
        <w:t>&amp;&amp;\times (\mu _{j^{\prime }}+\Lambda _{j^{\prime },n^{\prime }}\</w:t>
      </w:r>
      <w:proofErr w:type="spellStart"/>
      <w:r w:rsidRPr="00264A1B">
        <w:rPr>
          <w:rFonts w:hAnsi="宋体" w:cs="宋体" w:hint="eastAsia"/>
        </w:rPr>
        <w:t>nabla</w:t>
      </w:r>
      <w:proofErr w:type="spellEnd"/>
      <w:r w:rsidRPr="00264A1B">
        <w:rPr>
          <w:rFonts w:hAnsi="宋体" w:cs="宋体" w:hint="eastAsia"/>
        </w:rPr>
        <w:t>_{n^{\prime }}^{\prime })\text{</w:t>
      </w:r>
      <w:proofErr w:type="spellStart"/>
      <w:r w:rsidRPr="00264A1B">
        <w:rPr>
          <w:rFonts w:hAnsi="宋体" w:cs="宋体" w:hint="eastAsia"/>
        </w:rPr>
        <w:t>Im</w:t>
      </w:r>
      <w:proofErr w:type="spellEnd"/>
      <w:r w:rsidRPr="00264A1B">
        <w:rPr>
          <w:rFonts w:hAnsi="宋体" w:cs="宋体" w:hint="eastAsia"/>
        </w:rPr>
        <w:t>}[G_{</w:t>
      </w:r>
      <w:proofErr w:type="spellStart"/>
      <w:r w:rsidRPr="00264A1B">
        <w:rPr>
          <w:rFonts w:hAnsi="宋体" w:cs="宋体" w:hint="eastAsia"/>
        </w:rPr>
        <w:t>j,j</w:t>
      </w:r>
      <w:proofErr w:type="spellEnd"/>
      <w:r w:rsidRPr="00264A1B">
        <w:rPr>
          <w:rFonts w:hAnsi="宋体" w:cs="宋体" w:hint="eastAsia"/>
        </w:rPr>
        <w:t>^{\prime }}(\</w:t>
      </w:r>
      <w:proofErr w:type="spellStart"/>
      <w:r w:rsidRPr="00264A1B">
        <w:rPr>
          <w:rFonts w:hAnsi="宋体" w:cs="宋体" w:hint="eastAsia"/>
        </w:rPr>
        <w:t>mathbf</w:t>
      </w:r>
      <w:proofErr w:type="spellEnd"/>
      <w:r w:rsidRPr="00264A1B">
        <w:rPr>
          <w:rFonts w:hAnsi="宋体" w:cs="宋体" w:hint="eastAsia"/>
        </w:rPr>
        <w:t>{r},\</w:t>
      </w:r>
      <w:proofErr w:type="spellStart"/>
      <w:r w:rsidRPr="00264A1B">
        <w:rPr>
          <w:rFonts w:hAnsi="宋体" w:cs="宋体" w:hint="eastAsia"/>
        </w:rPr>
        <w:t>mathbf</w:t>
      </w:r>
      <w:proofErr w:type="spellEnd"/>
      <w:r w:rsidRPr="00264A1B">
        <w:rPr>
          <w:rFonts w:hAnsi="宋体" w:cs="宋体" w:hint="eastAsia"/>
        </w:rPr>
        <w:t>{r}^{\prime };\omega )]\}_{\</w:t>
      </w:r>
      <w:proofErr w:type="spellStart"/>
      <w:r w:rsidRPr="00264A1B">
        <w:rPr>
          <w:rFonts w:hAnsi="宋体" w:cs="宋体" w:hint="eastAsia"/>
        </w:rPr>
        <w:t>mathbf</w:t>
      </w:r>
      <w:proofErr w:type="spellEnd"/>
      <w:r w:rsidRPr="00264A1B">
        <w:rPr>
          <w:rFonts w:hAnsi="宋体" w:cs="宋体" w:hint="eastAsia"/>
        </w:rPr>
        <w:t>{r=r}^{\prime }=\</w:t>
      </w:r>
      <w:proofErr w:type="spellStart"/>
      <w:r w:rsidRPr="00264A1B">
        <w:rPr>
          <w:rFonts w:hAnsi="宋体" w:cs="宋体" w:hint="eastAsia"/>
        </w:rPr>
        <w:t>mathbf</w:t>
      </w:r>
      <w:proofErr w:type="spellEnd"/>
      <w:r w:rsidRPr="00264A1B">
        <w:rPr>
          <w:rFonts w:hAnsi="宋体" w:cs="宋体" w:hint="eastAsia"/>
        </w:rPr>
        <w:t>{r}_{0}}  \</w:t>
      </w:r>
      <w:proofErr w:type="spellStart"/>
      <w:r w:rsidRPr="00264A1B">
        <w:rPr>
          <w:rFonts w:hAnsi="宋体" w:cs="宋体" w:hint="eastAsia"/>
        </w:rPr>
        <w:t>nonumber</w:t>
      </w:r>
      <w:proofErr w:type="spellEnd"/>
    </w:p>
    <w:p w:rsidR="00000000" w:rsidRPr="00264A1B" w:rsidRDefault="00517005" w:rsidP="00264A1B">
      <w:pPr>
        <w:pStyle w:val="a3"/>
        <w:rPr>
          <w:rFonts w:hAnsi="宋体" w:cs="宋体" w:hint="eastAsia"/>
        </w:rPr>
      </w:pPr>
      <w:r w:rsidRPr="00264A1B">
        <w:rPr>
          <w:rFonts w:hAnsi="宋体" w:cs="宋体" w:hint="eastAsia"/>
        </w:rPr>
        <w:t>\end{</w:t>
      </w:r>
      <w:proofErr w:type="spellStart"/>
      <w:r w:rsidRPr="00264A1B">
        <w:rPr>
          <w:rFonts w:hAnsi="宋体" w:cs="宋体" w:hint="eastAsia"/>
        </w:rPr>
        <w:t>eqnarray</w:t>
      </w:r>
      <w:proofErr w:type="spellEnd"/>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 xml:space="preserve">where the </w:t>
      </w:r>
      <w:r w:rsidRPr="00264A1B">
        <w:rPr>
          <w:rFonts w:hAnsi="宋体" w:cs="宋体" w:hint="eastAsia"/>
        </w:rPr>
        <w:t>subscripts $</w:t>
      </w:r>
      <w:proofErr w:type="spellStart"/>
      <w:r w:rsidRPr="00264A1B">
        <w:rPr>
          <w:rFonts w:hAnsi="宋体" w:cs="宋体" w:hint="eastAsia"/>
        </w:rPr>
        <w:t>j,n</w:t>
      </w:r>
      <w:proofErr w:type="spellEnd"/>
      <w:r w:rsidRPr="00264A1B">
        <w:rPr>
          <w:rFonts w:hAnsi="宋体" w:cs="宋体" w:hint="eastAsia"/>
        </w:rPr>
        <w:t>$ ($j^\</w:t>
      </w:r>
      <w:proofErr w:type="spellStart"/>
      <w:r w:rsidRPr="00264A1B">
        <w:rPr>
          <w:rFonts w:hAnsi="宋体" w:cs="宋体" w:hint="eastAsia"/>
        </w:rPr>
        <w:t>prime,n</w:t>
      </w:r>
      <w:proofErr w:type="spellEnd"/>
      <w:r w:rsidRPr="00264A1B">
        <w:rPr>
          <w:rFonts w:hAnsi="宋体" w:cs="宋体" w:hint="eastAsia"/>
        </w:rPr>
        <w:t>^\prime$) index coordinates $</w:t>
      </w:r>
      <w:proofErr w:type="spellStart"/>
      <w:r w:rsidRPr="00264A1B">
        <w:rPr>
          <w:rFonts w:hAnsi="宋体" w:cs="宋体" w:hint="eastAsia"/>
        </w:rPr>
        <w:t>x,y,z</w:t>
      </w:r>
      <w:proofErr w:type="spellEnd"/>
      <w:r w:rsidRPr="00264A1B">
        <w:rPr>
          <w:rFonts w:hAnsi="宋体" w:cs="宋体" w:hint="eastAsia"/>
        </w:rPr>
        <w:t>$ ($x^\</w:t>
      </w:r>
      <w:proofErr w:type="spellStart"/>
      <w:r w:rsidRPr="00264A1B">
        <w:rPr>
          <w:rFonts w:hAnsi="宋体" w:cs="宋体" w:hint="eastAsia"/>
        </w:rPr>
        <w:t>prime,y</w:t>
      </w:r>
      <w:proofErr w:type="spellEnd"/>
      <w:r w:rsidRPr="00264A1B">
        <w:rPr>
          <w:rFonts w:hAnsi="宋体" w:cs="宋体" w:hint="eastAsia"/>
        </w:rPr>
        <w:t>^\</w:t>
      </w:r>
      <w:proofErr w:type="spellStart"/>
      <w:r w:rsidRPr="00264A1B">
        <w:rPr>
          <w:rFonts w:hAnsi="宋体" w:cs="宋体" w:hint="eastAsia"/>
        </w:rPr>
        <w:t>prime,z</w:t>
      </w:r>
      <w:proofErr w:type="spellEnd"/>
      <w:r w:rsidRPr="00264A1B">
        <w:rPr>
          <w:rFonts w:hAnsi="宋体" w:cs="宋体" w:hint="eastAsia"/>
        </w:rPr>
        <w:t>^\prime$), and $G_{</w:t>
      </w:r>
      <w:proofErr w:type="spellStart"/>
      <w:r w:rsidRPr="00264A1B">
        <w:rPr>
          <w:rFonts w:hAnsi="宋体" w:cs="宋体" w:hint="eastAsia"/>
        </w:rPr>
        <w:t>j,j</w:t>
      </w:r>
      <w:proofErr w:type="spellEnd"/>
      <w:r w:rsidRPr="00264A1B">
        <w:rPr>
          <w:rFonts w:hAnsi="宋体" w:cs="宋体" w:hint="eastAsia"/>
        </w:rPr>
        <w:t>^{\prime }}(\</w:t>
      </w:r>
      <w:proofErr w:type="spellStart"/>
      <w:r w:rsidRPr="00264A1B">
        <w:rPr>
          <w:rFonts w:hAnsi="宋体" w:cs="宋体" w:hint="eastAsia"/>
        </w:rPr>
        <w:t>mathbf</w:t>
      </w:r>
      <w:proofErr w:type="spellEnd"/>
      <w:r w:rsidRPr="00264A1B">
        <w:rPr>
          <w:rFonts w:hAnsi="宋体" w:cs="宋体" w:hint="eastAsia"/>
        </w:rPr>
        <w:t>{r},\</w:t>
      </w:r>
      <w:proofErr w:type="spellStart"/>
      <w:r w:rsidRPr="00264A1B">
        <w:rPr>
          <w:rFonts w:hAnsi="宋体" w:cs="宋体" w:hint="eastAsia"/>
        </w:rPr>
        <w:t>mathbf</w:t>
      </w:r>
      <w:proofErr w:type="spellEnd"/>
      <w:r w:rsidRPr="00264A1B">
        <w:rPr>
          <w:rFonts w:hAnsi="宋体" w:cs="宋体" w:hint="eastAsia"/>
        </w:rPr>
        <w:t>{r}^{\prime };\omega )$ is the $(</w:t>
      </w:r>
      <w:proofErr w:type="spellStart"/>
      <w:r w:rsidRPr="00264A1B">
        <w:rPr>
          <w:rFonts w:hAnsi="宋体" w:cs="宋体" w:hint="eastAsia"/>
        </w:rPr>
        <w:t>j,j</w:t>
      </w:r>
      <w:proofErr w:type="spellEnd"/>
      <w:r w:rsidRPr="00264A1B">
        <w:rPr>
          <w:rFonts w:hAnsi="宋体" w:cs="宋体" w:hint="eastAsia"/>
        </w:rPr>
        <w:t>^\prime)$ element of the Green's tensor $\</w:t>
      </w:r>
      <w:proofErr w:type="spellStart"/>
      <w:r w:rsidRPr="00264A1B">
        <w:rPr>
          <w:rFonts w:hAnsi="宋体" w:cs="宋体" w:hint="eastAsia"/>
        </w:rPr>
        <w:t>mathbf</w:t>
      </w:r>
      <w:proofErr w:type="spellEnd"/>
      <w:r w:rsidRPr="00264A1B">
        <w:rPr>
          <w:rFonts w:hAnsi="宋体" w:cs="宋体" w:hint="eastAsia"/>
        </w:rPr>
        <w:t>{G}(\</w:t>
      </w:r>
      <w:proofErr w:type="spellStart"/>
      <w:r w:rsidRPr="00264A1B">
        <w:rPr>
          <w:rFonts w:hAnsi="宋体" w:cs="宋体" w:hint="eastAsia"/>
        </w:rPr>
        <w:t>mathbf</w:t>
      </w:r>
      <w:proofErr w:type="spellEnd"/>
      <w:r w:rsidRPr="00264A1B">
        <w:rPr>
          <w:rFonts w:hAnsi="宋体" w:cs="宋体" w:hint="eastAsia"/>
        </w:rPr>
        <w:t>{r},\</w:t>
      </w:r>
      <w:proofErr w:type="spellStart"/>
      <w:r w:rsidRPr="00264A1B">
        <w:rPr>
          <w:rFonts w:hAnsi="宋体" w:cs="宋体" w:hint="eastAsia"/>
        </w:rPr>
        <w:t>mathbf</w:t>
      </w:r>
      <w:proofErr w:type="spellEnd"/>
      <w:r w:rsidRPr="00264A1B">
        <w:rPr>
          <w:rFonts w:hAnsi="宋体" w:cs="宋体" w:hint="eastAsia"/>
        </w:rPr>
        <w:t xml:space="preserve">{r}^{\prime </w:t>
      </w:r>
      <w:r w:rsidRPr="00264A1B">
        <w:rPr>
          <w:rFonts w:hAnsi="宋体" w:cs="宋体" w:hint="eastAsia"/>
        </w:rPr>
        <w:t xml:space="preserve">};\omega )$. In the derivation, </w:t>
      </w:r>
      <w:ins w:id="132" w:author="law" w:date="2015-07-27T17:29:00Z">
        <w:r w:rsidR="00F140EE">
          <w:rPr>
            <w:rFonts w:hAnsi="宋体" w:cs="宋体" w:hint="eastAsia"/>
          </w:rPr>
          <w:t xml:space="preserve">the </w:t>
        </w:r>
      </w:ins>
      <w:r w:rsidRPr="00264A1B">
        <w:rPr>
          <w:rFonts w:hAnsi="宋体" w:cs="宋体" w:hint="eastAsia"/>
        </w:rPr>
        <w:t xml:space="preserve">relation </w:t>
      </w:r>
      <w:del w:id="133" w:author="law" w:date="2015-07-27T17:29:00Z">
        <w:r w:rsidRPr="00264A1B" w:rsidDel="00F140EE">
          <w:rPr>
            <w:rFonts w:hAnsi="宋体" w:cs="宋体" w:hint="eastAsia"/>
          </w:rPr>
          <w:delText xml:space="preserve">as </w:delText>
        </w:r>
      </w:del>
      <w:r w:rsidRPr="00264A1B">
        <w:rPr>
          <w:rFonts w:hAnsi="宋体" w:cs="宋体" w:hint="eastAsia"/>
        </w:rPr>
        <w:t>$\</w:t>
      </w:r>
      <w:proofErr w:type="spellStart"/>
      <w:r w:rsidRPr="00264A1B">
        <w:rPr>
          <w:rFonts w:hAnsi="宋体" w:cs="宋体" w:hint="eastAsia"/>
        </w:rPr>
        <w:t>textrm</w:t>
      </w:r>
      <w:proofErr w:type="spellEnd"/>
      <w:r w:rsidRPr="00264A1B">
        <w:rPr>
          <w:rFonts w:hAnsi="宋体" w:cs="宋体" w:hint="eastAsia"/>
        </w:rPr>
        <w:t>{</w:t>
      </w:r>
      <w:proofErr w:type="spellStart"/>
      <w:r w:rsidRPr="00264A1B">
        <w:rPr>
          <w:rFonts w:hAnsi="宋体" w:cs="宋体" w:hint="eastAsia"/>
        </w:rPr>
        <w:t>Im</w:t>
      </w:r>
      <w:proofErr w:type="spellEnd"/>
      <w:r w:rsidRPr="00264A1B">
        <w:rPr>
          <w:rFonts w:hAnsi="宋体" w:cs="宋体" w:hint="eastAsia"/>
        </w:rPr>
        <w:t>}[\</w:t>
      </w:r>
      <w:proofErr w:type="spellStart"/>
      <w:r w:rsidRPr="00264A1B">
        <w:rPr>
          <w:rFonts w:hAnsi="宋体" w:cs="宋体" w:hint="eastAsia"/>
        </w:rPr>
        <w:t>mathbf</w:t>
      </w:r>
      <w:proofErr w:type="spellEnd"/>
      <w:r w:rsidRPr="00264A1B">
        <w:rPr>
          <w:rFonts w:hAnsi="宋体" w:cs="宋体" w:hint="eastAsia"/>
        </w:rPr>
        <w:t>{G}(\</w:t>
      </w:r>
      <w:proofErr w:type="spellStart"/>
      <w:r w:rsidRPr="00264A1B">
        <w:rPr>
          <w:rFonts w:hAnsi="宋体" w:cs="宋体" w:hint="eastAsia"/>
        </w:rPr>
        <w:t>mathbf</w:t>
      </w:r>
      <w:proofErr w:type="spellEnd"/>
      <w:r w:rsidRPr="00264A1B">
        <w:rPr>
          <w:rFonts w:hAnsi="宋体" w:cs="宋体" w:hint="eastAsia"/>
        </w:rPr>
        <w:t>{</w:t>
      </w:r>
      <w:proofErr w:type="spellStart"/>
      <w:r w:rsidRPr="00264A1B">
        <w:rPr>
          <w:rFonts w:hAnsi="宋体" w:cs="宋体" w:hint="eastAsia"/>
        </w:rPr>
        <w:t>r,r</w:t>
      </w:r>
      <w:proofErr w:type="spellEnd"/>
      <w:r w:rsidRPr="00264A1B">
        <w:rPr>
          <w:rFonts w:hAnsi="宋体" w:cs="宋体" w:hint="eastAsia"/>
        </w:rPr>
        <w:t>}^{\prime };\omega )]=\</w:t>
      </w:r>
      <w:proofErr w:type="spellStart"/>
      <w:r w:rsidRPr="00264A1B">
        <w:rPr>
          <w:rFonts w:hAnsi="宋体" w:cs="宋体" w:hint="eastAsia"/>
        </w:rPr>
        <w:t>frac</w:t>
      </w:r>
      <w:proofErr w:type="spellEnd"/>
      <w:r w:rsidRPr="00264A1B">
        <w:rPr>
          <w:rFonts w:hAnsi="宋体" w:cs="宋体" w:hint="eastAsia"/>
        </w:rPr>
        <w:t>{\pi c^{2}}{2\omega }\sum_{l }\</w:t>
      </w:r>
      <w:proofErr w:type="spellStart"/>
      <w:r w:rsidRPr="00264A1B">
        <w:rPr>
          <w:rFonts w:hAnsi="宋体" w:cs="宋体" w:hint="eastAsia"/>
        </w:rPr>
        <w:t>mathbf</w:t>
      </w:r>
      <w:proofErr w:type="spellEnd"/>
      <w:r w:rsidRPr="00264A1B">
        <w:rPr>
          <w:rFonts w:hAnsi="宋体" w:cs="宋体" w:hint="eastAsia"/>
        </w:rPr>
        <w:t>{A}_{l }^{\</w:t>
      </w:r>
      <w:proofErr w:type="spellStart"/>
      <w:r w:rsidRPr="00264A1B">
        <w:rPr>
          <w:rFonts w:hAnsi="宋体" w:cs="宋体" w:hint="eastAsia"/>
        </w:rPr>
        <w:t>ast</w:t>
      </w:r>
      <w:proofErr w:type="spellEnd"/>
      <w:r w:rsidRPr="00264A1B">
        <w:rPr>
          <w:rFonts w:hAnsi="宋体" w:cs="宋体" w:hint="eastAsia"/>
        </w:rPr>
        <w:t xml:space="preserve"> }(\</w:t>
      </w:r>
      <w:proofErr w:type="spellStart"/>
      <w:r w:rsidRPr="00264A1B">
        <w:rPr>
          <w:rFonts w:hAnsi="宋体" w:cs="宋体" w:hint="eastAsia"/>
        </w:rPr>
        <w:t>mathbf</w:t>
      </w:r>
      <w:proofErr w:type="spellEnd"/>
      <w:r w:rsidRPr="00264A1B">
        <w:rPr>
          <w:rFonts w:hAnsi="宋体" w:cs="宋体" w:hint="eastAsia"/>
        </w:rPr>
        <w:t>{r})\</w:t>
      </w:r>
      <w:proofErr w:type="spellStart"/>
      <w:r w:rsidRPr="00264A1B">
        <w:rPr>
          <w:rFonts w:hAnsi="宋体" w:cs="宋体" w:hint="eastAsia"/>
        </w:rPr>
        <w:t>otimes</w:t>
      </w:r>
      <w:proofErr w:type="spellEnd"/>
      <w:r w:rsidRPr="00264A1B">
        <w:rPr>
          <w:rFonts w:hAnsi="宋体" w:cs="宋体" w:hint="eastAsia"/>
        </w:rPr>
        <w:t>\</w:t>
      </w:r>
      <w:proofErr w:type="spellStart"/>
      <w:r w:rsidRPr="00264A1B">
        <w:rPr>
          <w:rFonts w:hAnsi="宋体" w:cs="宋体" w:hint="eastAsia"/>
        </w:rPr>
        <w:t>mathbf</w:t>
      </w:r>
      <w:proofErr w:type="spellEnd"/>
      <w:r w:rsidRPr="00264A1B">
        <w:rPr>
          <w:rFonts w:hAnsi="宋体" w:cs="宋体" w:hint="eastAsia"/>
        </w:rPr>
        <w:t>{A}_{l }(\</w:t>
      </w:r>
      <w:proofErr w:type="spellStart"/>
      <w:r w:rsidRPr="00264A1B">
        <w:rPr>
          <w:rFonts w:hAnsi="宋体" w:cs="宋体" w:hint="eastAsia"/>
        </w:rPr>
        <w:t>mathbf</w:t>
      </w:r>
      <w:proofErr w:type="spellEnd"/>
      <w:r w:rsidRPr="00264A1B">
        <w:rPr>
          <w:rFonts w:hAnsi="宋体" w:cs="宋体" w:hint="eastAsia"/>
        </w:rPr>
        <w:t>{r}^{\prime })\delta (\omega-\omega _{l })$ has been ut</w:t>
      </w:r>
      <w:r w:rsidRPr="00264A1B">
        <w:rPr>
          <w:rFonts w:hAnsi="宋体" w:cs="宋体" w:hint="eastAsia"/>
        </w:rPr>
        <w:t>ilized \cite{Stobbe2012}, where $\</w:t>
      </w:r>
      <w:proofErr w:type="spellStart"/>
      <w:r w:rsidRPr="00264A1B">
        <w:rPr>
          <w:rFonts w:hAnsi="宋体" w:cs="宋体" w:hint="eastAsia"/>
        </w:rPr>
        <w:t>otimes</w:t>
      </w:r>
      <w:proofErr w:type="spellEnd"/>
      <w:r w:rsidRPr="00264A1B">
        <w:rPr>
          <w:rFonts w:hAnsi="宋体" w:cs="宋体" w:hint="eastAsia"/>
        </w:rPr>
        <w:t>$ den</w:t>
      </w:r>
      <w:ins w:id="134" w:author="law" w:date="2015-07-27T17:29:00Z">
        <w:r w:rsidR="00F140EE">
          <w:rPr>
            <w:rFonts w:hAnsi="宋体" w:cs="宋体" w:hint="eastAsia"/>
          </w:rPr>
          <w:t>o</w:t>
        </w:r>
      </w:ins>
      <w:r w:rsidRPr="00264A1B">
        <w:rPr>
          <w:rFonts w:hAnsi="宋体" w:cs="宋体" w:hint="eastAsia"/>
        </w:rPr>
        <w:t xml:space="preserve">tes the outer product. </w:t>
      </w:r>
      <w:ins w:id="135" w:author="law" w:date="2015-07-27T17:29:00Z">
        <w:r w:rsidR="00F140EE">
          <w:rPr>
            <w:rFonts w:hAnsi="宋体" w:cs="宋体" w:hint="eastAsia"/>
          </w:rPr>
          <w:t xml:space="preserve">In the </w:t>
        </w:r>
      </w:ins>
      <w:del w:id="136" w:author="law" w:date="2015-07-27T17:30:00Z">
        <w:r w:rsidRPr="00264A1B" w:rsidDel="00F140EE">
          <w:rPr>
            <w:rFonts w:hAnsi="宋体" w:cs="宋体" w:hint="eastAsia"/>
          </w:rPr>
          <w:delText>F</w:delText>
        </w:r>
      </w:del>
      <w:ins w:id="137" w:author="law" w:date="2015-07-27T17:30:00Z">
        <w:r w:rsidR="00F140EE">
          <w:rPr>
            <w:rFonts w:hAnsi="宋体" w:cs="宋体" w:hint="eastAsia"/>
          </w:rPr>
          <w:t>f</w:t>
        </w:r>
      </w:ins>
      <w:r w:rsidRPr="00264A1B">
        <w:rPr>
          <w:rFonts w:hAnsi="宋体" w:cs="宋体" w:hint="eastAsia"/>
        </w:rPr>
        <w:t xml:space="preserve">ollowing, we </w:t>
      </w:r>
      <w:ins w:id="138" w:author="law" w:date="2015-07-27T17:30:00Z">
        <w:r w:rsidR="00F140EE">
          <w:rPr>
            <w:rFonts w:hAnsi="宋体" w:cs="宋体" w:hint="eastAsia"/>
          </w:rPr>
          <w:t xml:space="preserve">shall </w:t>
        </w:r>
      </w:ins>
      <w:r w:rsidRPr="00264A1B">
        <w:rPr>
          <w:rFonts w:hAnsi="宋体" w:cs="宋体" w:hint="eastAsia"/>
        </w:rPr>
        <w:t xml:space="preserve">study the spectral density </w:t>
      </w:r>
      <w:del w:id="139" w:author="law" w:date="2015-07-27T17:30:00Z">
        <w:r w:rsidRPr="00264A1B" w:rsidDel="00F140EE">
          <w:rPr>
            <w:rFonts w:hAnsi="宋体" w:cs="宋体" w:hint="eastAsia"/>
          </w:rPr>
          <w:delText xml:space="preserve">at </w:delText>
        </w:r>
      </w:del>
      <w:ins w:id="140" w:author="law" w:date="2015-07-27T17:30:00Z">
        <w:r w:rsidR="00F140EE">
          <w:rPr>
            <w:rFonts w:hAnsi="宋体" w:cs="宋体" w:hint="eastAsia"/>
          </w:rPr>
          <w:t>for</w:t>
        </w:r>
        <w:r w:rsidR="00F140EE" w:rsidRPr="00264A1B">
          <w:rPr>
            <w:rFonts w:hAnsi="宋体" w:cs="宋体" w:hint="eastAsia"/>
          </w:rPr>
          <w:t xml:space="preserve"> </w:t>
        </w:r>
      </w:ins>
      <w:r w:rsidRPr="00264A1B">
        <w:rPr>
          <w:rFonts w:hAnsi="宋体" w:cs="宋体" w:hint="eastAsia"/>
        </w:rPr>
        <w:t>different orientations of the QD.</w:t>
      </w:r>
    </w:p>
    <w:p w:rsidR="00000000" w:rsidRPr="00264A1B" w:rsidRDefault="00517005" w:rsidP="00264A1B">
      <w:pPr>
        <w:pStyle w:val="a3"/>
        <w:rPr>
          <w:rFonts w:hAnsi="宋体" w:cs="宋体" w:hint="eastAsia"/>
        </w:rPr>
      </w:pPr>
      <w:r w:rsidRPr="00264A1B">
        <w:rPr>
          <w:rFonts w:hAnsi="宋体" w:cs="宋体" w:hint="eastAsia"/>
        </w:rPr>
        <w:t xml:space="preserve">\subsection{Spectral density </w:t>
      </w:r>
      <w:del w:id="141" w:author="law" w:date="2015-07-27T17:30:00Z">
        <w:r w:rsidRPr="00264A1B" w:rsidDel="00F140EE">
          <w:rPr>
            <w:rFonts w:hAnsi="宋体" w:cs="宋体" w:hint="eastAsia"/>
          </w:rPr>
          <w:delText xml:space="preserve">at </w:delText>
        </w:r>
      </w:del>
      <w:ins w:id="142" w:author="law" w:date="2015-07-27T17:30:00Z">
        <w:r w:rsidR="00F140EE">
          <w:rPr>
            <w:rFonts w:hAnsi="宋体" w:cs="宋体" w:hint="eastAsia"/>
          </w:rPr>
          <w:t>for</w:t>
        </w:r>
        <w:r w:rsidR="00F140EE" w:rsidRPr="00264A1B">
          <w:rPr>
            <w:rFonts w:hAnsi="宋体" w:cs="宋体" w:hint="eastAsia"/>
          </w:rPr>
          <w:t xml:space="preserve"> </w:t>
        </w:r>
      </w:ins>
      <w:r w:rsidRPr="00264A1B">
        <w:rPr>
          <w:rFonts w:hAnsi="宋体" w:cs="宋体" w:hint="eastAsia"/>
        </w:rPr>
        <w:t>different QD orientations}</w:t>
      </w:r>
    </w:p>
    <w:p w:rsidR="00000000" w:rsidRPr="00264A1B" w:rsidRDefault="00517005" w:rsidP="00264A1B">
      <w:pPr>
        <w:pStyle w:val="a3"/>
        <w:rPr>
          <w:rFonts w:hAnsi="宋体" w:cs="宋体" w:hint="eastAsia"/>
        </w:rPr>
      </w:pPr>
      <w:r w:rsidRPr="00264A1B">
        <w:rPr>
          <w:rFonts w:hAnsi="宋体" w:cs="宋体" w:hint="eastAsia"/>
        </w:rPr>
        <w:t>We theoretically study the spectral density defin</w:t>
      </w:r>
      <w:r w:rsidRPr="00264A1B">
        <w:rPr>
          <w:rFonts w:hAnsi="宋体" w:cs="宋体" w:hint="eastAsia"/>
        </w:rPr>
        <w:t xml:space="preserve">ed by Eq. (\ref{spectral}) by rotating the QD along </w:t>
      </w:r>
      <w:ins w:id="143" w:author="law" w:date="2015-07-27T17:31:00Z">
        <w:r w:rsidR="00F140EE">
          <w:rPr>
            <w:rFonts w:hAnsi="宋体" w:cs="宋体" w:hint="eastAsia"/>
          </w:rPr>
          <w:t xml:space="preserve">an </w:t>
        </w:r>
      </w:ins>
      <w:r w:rsidRPr="00264A1B">
        <w:rPr>
          <w:rFonts w:hAnsi="宋体" w:cs="宋体" w:hint="eastAsia"/>
        </w:rPr>
        <w:t xml:space="preserve">arbitrary axis </w:t>
      </w:r>
      <w:del w:id="144" w:author="law" w:date="2015-07-27T17:31:00Z">
        <w:r w:rsidRPr="00264A1B" w:rsidDel="00F140EE">
          <w:rPr>
            <w:rFonts w:hAnsi="宋体" w:cs="宋体" w:hint="eastAsia"/>
          </w:rPr>
          <w:delText xml:space="preserve">with </w:delText>
        </w:r>
      </w:del>
      <w:ins w:id="145" w:author="law" w:date="2015-07-27T17:31:00Z">
        <w:r w:rsidR="00F140EE">
          <w:rPr>
            <w:rFonts w:hAnsi="宋体" w:cs="宋体" w:hint="eastAsia"/>
          </w:rPr>
          <w:t>through an</w:t>
        </w:r>
        <w:r w:rsidR="00F140EE" w:rsidRPr="00264A1B">
          <w:rPr>
            <w:rFonts w:hAnsi="宋体" w:cs="宋体" w:hint="eastAsia"/>
          </w:rPr>
          <w:t xml:space="preserve"> </w:t>
        </w:r>
      </w:ins>
      <w:r w:rsidRPr="00264A1B">
        <w:rPr>
          <w:rFonts w:hAnsi="宋体" w:cs="宋体" w:hint="eastAsia"/>
        </w:rPr>
        <w:t>angle $\phi$ to simulate the QD at different spatial orientations. In parallel, the wave</w:t>
      </w:r>
      <w:ins w:id="146" w:author="law" w:date="2015-07-27T17:31:00Z">
        <w:r w:rsidR="00F140EE">
          <w:rPr>
            <w:rFonts w:hAnsi="宋体" w:cs="宋体" w:hint="eastAsia"/>
          </w:rPr>
          <w:t xml:space="preserve"> </w:t>
        </w:r>
      </w:ins>
      <w:r w:rsidRPr="00264A1B">
        <w:rPr>
          <w:rFonts w:hAnsi="宋体" w:cs="宋体" w:hint="eastAsia"/>
        </w:rPr>
        <w:t xml:space="preserve">functions of </w:t>
      </w:r>
      <w:ins w:id="147" w:author="law" w:date="2015-07-27T17:31:00Z">
        <w:r w:rsidR="00F140EE">
          <w:rPr>
            <w:rFonts w:hAnsi="宋体" w:cs="宋体" w:hint="eastAsia"/>
          </w:rPr>
          <w:t xml:space="preserve">the </w:t>
        </w:r>
      </w:ins>
      <w:r w:rsidRPr="00264A1B">
        <w:rPr>
          <w:rFonts w:hAnsi="宋体" w:cs="宋体" w:hint="eastAsia"/>
        </w:rPr>
        <w:t>electron</w:t>
      </w:r>
      <w:ins w:id="148" w:author="law" w:date="2015-07-27T17:32:00Z">
        <w:r w:rsidR="00F140EE">
          <w:rPr>
            <w:rFonts w:hAnsi="宋体" w:cs="宋体" w:hint="eastAsia"/>
          </w:rPr>
          <w:t>,</w:t>
        </w:r>
      </w:ins>
      <w:r w:rsidRPr="00264A1B">
        <w:rPr>
          <w:rFonts w:hAnsi="宋体" w:cs="宋体" w:hint="eastAsia"/>
        </w:rPr>
        <w:t xml:space="preserve"> </w:t>
      </w:r>
      <w:del w:id="149" w:author="law" w:date="2015-07-27T17:32:00Z">
        <w:r w:rsidRPr="00264A1B" w:rsidDel="00F140EE">
          <w:rPr>
            <w:rFonts w:hAnsi="宋体" w:cs="宋体" w:hint="eastAsia"/>
          </w:rPr>
          <w:delText xml:space="preserve">and </w:delText>
        </w:r>
      </w:del>
      <w:r w:rsidRPr="00264A1B">
        <w:rPr>
          <w:rFonts w:hAnsi="宋体" w:cs="宋体" w:hint="eastAsia"/>
        </w:rPr>
        <w:t xml:space="preserve">hole and moments of the QD are rotated in the same way. </w:t>
      </w:r>
      <w:del w:id="150" w:author="law" w:date="2015-07-27T17:32:00Z">
        <w:r w:rsidRPr="00264A1B" w:rsidDel="00F140EE">
          <w:rPr>
            <w:rFonts w:hAnsi="宋体" w:cs="宋体" w:hint="eastAsia"/>
          </w:rPr>
          <w:delText xml:space="preserve">Within </w:delText>
        </w:r>
      </w:del>
      <w:ins w:id="151" w:author="law" w:date="2015-07-27T17:32:00Z">
        <w:r w:rsidR="00F140EE">
          <w:rPr>
            <w:rFonts w:hAnsi="宋体" w:cs="宋体" w:hint="eastAsia"/>
          </w:rPr>
          <w:t>Taking the</w:t>
        </w:r>
        <w:r w:rsidR="00F140EE" w:rsidRPr="00264A1B">
          <w:rPr>
            <w:rFonts w:hAnsi="宋体" w:cs="宋体" w:hint="eastAsia"/>
          </w:rPr>
          <w:t xml:space="preserve"> </w:t>
        </w:r>
      </w:ins>
      <w:r w:rsidRPr="00264A1B">
        <w:rPr>
          <w:rFonts w:hAnsi="宋体" w:cs="宋体" w:hint="eastAsia"/>
        </w:rPr>
        <w:t>experim</w:t>
      </w:r>
      <w:r w:rsidRPr="00264A1B">
        <w:rPr>
          <w:rFonts w:hAnsi="宋体" w:cs="宋体" w:hint="eastAsia"/>
        </w:rPr>
        <w:t xml:space="preserve">ental parameters </w:t>
      </w:r>
      <w:proofErr w:type="gramStart"/>
      <w:ins w:id="152" w:author="law" w:date="2015-07-27T17:32:00Z">
        <w:r w:rsidR="00F140EE">
          <w:rPr>
            <w:rFonts w:hAnsi="宋体" w:cs="宋体" w:hint="eastAsia"/>
          </w:rPr>
          <w:t>of ?</w:t>
        </w:r>
      </w:ins>
      <w:ins w:id="153" w:author="law" w:date="2015-07-27T17:33:00Z">
        <w:r w:rsidR="00F140EE">
          <w:rPr>
            <w:rFonts w:hAnsi="宋体" w:cs="宋体" w:hint="eastAsia"/>
          </w:rPr>
          <w:t>?</w:t>
        </w:r>
        <w:proofErr w:type="gramEnd"/>
        <w:r w:rsidR="00F140EE">
          <w:rPr>
            <w:rFonts w:hAnsi="宋体" w:cs="宋体" w:hint="eastAsia"/>
          </w:rPr>
          <w:t xml:space="preserve"> et al</w:t>
        </w:r>
      </w:ins>
      <w:r w:rsidRPr="00264A1B">
        <w:rPr>
          <w:rFonts w:hAnsi="宋体" w:cs="宋体" w:hint="eastAsia"/>
        </w:rPr>
        <w:t xml:space="preserve">\cite{Andersen2011}, initially, the moments are </w:t>
      </w:r>
      <w:del w:id="154" w:author="law" w:date="2015-07-27T17:33:00Z">
        <w:r w:rsidRPr="00264A1B" w:rsidDel="00F140EE">
          <w:rPr>
            <w:rFonts w:hAnsi="宋体" w:cs="宋体" w:hint="eastAsia"/>
          </w:rPr>
          <w:lastRenderedPageBreak/>
          <w:delText xml:space="preserve">taken as </w:delText>
        </w:r>
      </w:del>
      <w:r w:rsidRPr="00264A1B">
        <w:rPr>
          <w:rFonts w:hAnsi="宋体" w:cs="宋体" w:hint="eastAsia"/>
        </w:rPr>
        <w:t>$\</w:t>
      </w:r>
      <w:proofErr w:type="spellStart"/>
      <w:r w:rsidRPr="00264A1B">
        <w:rPr>
          <w:rFonts w:hAnsi="宋体" w:cs="宋体" w:hint="eastAsia"/>
        </w:rPr>
        <w:t>vec</w:t>
      </w:r>
      <w:proofErr w:type="spellEnd"/>
      <w:r w:rsidRPr="00264A1B">
        <w:rPr>
          <w:rFonts w:hAnsi="宋体" w:cs="宋体" w:hint="eastAsia"/>
        </w:rPr>
        <w:t>{\mu}=\bar{\mu}\left(\begin{array}{c}1 \\i \\0\end{array}\right)$ and $\</w:t>
      </w:r>
      <w:proofErr w:type="spellStart"/>
      <w:r w:rsidRPr="00264A1B">
        <w:rPr>
          <w:rFonts w:hAnsi="宋体" w:cs="宋体" w:hint="eastAsia"/>
        </w:rPr>
        <w:t>mathbf</w:t>
      </w:r>
      <w:proofErr w:type="spellEnd"/>
      <w:r w:rsidRPr="00264A1B">
        <w:rPr>
          <w:rFonts w:hAnsi="宋体" w:cs="宋体" w:hint="eastAsia"/>
        </w:rPr>
        <w:t xml:space="preserve">{\Lambda }=\bar{\Lambda}\left(\begin{array}{ccc}0 &amp; 0 &amp; 0 \\0 &amp; 0 &amp; 0 \\1 &amp; </w:t>
      </w:r>
      <w:proofErr w:type="spellStart"/>
      <w:r w:rsidRPr="00264A1B">
        <w:rPr>
          <w:rFonts w:hAnsi="宋体" w:cs="宋体" w:hint="eastAsia"/>
        </w:rPr>
        <w:t>i</w:t>
      </w:r>
      <w:proofErr w:type="spellEnd"/>
      <w:r w:rsidRPr="00264A1B">
        <w:rPr>
          <w:rFonts w:hAnsi="宋体" w:cs="宋体" w:hint="eastAsia"/>
        </w:rPr>
        <w:t xml:space="preserve"> &amp; 0\end{array}\right)</w:t>
      </w:r>
      <w:r w:rsidRPr="00264A1B">
        <w:rPr>
          <w:rFonts w:hAnsi="宋体" w:cs="宋体" w:hint="eastAsia"/>
        </w:rPr>
        <w:t xml:space="preserve">$, from which it can be verified that the spectral density is rotation-invariant along the $z$ axis and rotation-equivalent along </w:t>
      </w:r>
      <w:del w:id="155" w:author="law" w:date="2015-07-27T17:33:00Z">
        <w:r w:rsidRPr="00264A1B" w:rsidDel="00F140EE">
          <w:rPr>
            <w:rFonts w:hAnsi="宋体" w:cs="宋体" w:hint="eastAsia"/>
          </w:rPr>
          <w:delText>an</w:delText>
        </w:r>
      </w:del>
      <w:ins w:id="156" w:author="law" w:date="2015-07-27T17:33:00Z">
        <w:r w:rsidR="00F140EE">
          <w:rPr>
            <w:rFonts w:hAnsi="宋体" w:cs="宋体" w:hint="eastAsia"/>
          </w:rPr>
          <w:t xml:space="preserve"> the </w:t>
        </w:r>
      </w:ins>
      <w:r w:rsidRPr="00264A1B">
        <w:rPr>
          <w:rFonts w:hAnsi="宋体" w:cs="宋体" w:hint="eastAsia"/>
        </w:rPr>
        <w:t>other two ax</w:t>
      </w:r>
      <w:del w:id="157" w:author="law" w:date="2015-07-27T17:33:00Z">
        <w:r w:rsidRPr="00264A1B" w:rsidDel="00F140EE">
          <w:rPr>
            <w:rFonts w:hAnsi="宋体" w:cs="宋体" w:hint="eastAsia"/>
          </w:rPr>
          <w:delText>i</w:delText>
        </w:r>
      </w:del>
      <w:ins w:id="158" w:author="law" w:date="2015-07-27T17:33:00Z">
        <w:r w:rsidR="00F140EE">
          <w:rPr>
            <w:rFonts w:hAnsi="宋体" w:cs="宋体" w:hint="eastAsia"/>
          </w:rPr>
          <w:t>e</w:t>
        </w:r>
      </w:ins>
      <w:r w:rsidRPr="00264A1B">
        <w:rPr>
          <w:rFonts w:hAnsi="宋体" w:cs="宋体" w:hint="eastAsia"/>
        </w:rPr>
        <w:t xml:space="preserve">s. In our study, we </w:t>
      </w:r>
      <w:del w:id="159" w:author="law" w:date="2015-07-27T17:34:00Z">
        <w:r w:rsidRPr="00264A1B" w:rsidDel="00F140EE">
          <w:rPr>
            <w:rFonts w:hAnsi="宋体" w:cs="宋体" w:hint="eastAsia"/>
          </w:rPr>
          <w:delText xml:space="preserve">take the case as </w:delText>
        </w:r>
      </w:del>
      <w:r w:rsidRPr="00264A1B">
        <w:rPr>
          <w:rFonts w:hAnsi="宋体" w:cs="宋体" w:hint="eastAsia"/>
        </w:rPr>
        <w:t>rotat</w:t>
      </w:r>
      <w:ins w:id="160" w:author="law" w:date="2015-07-27T17:34:00Z">
        <w:r w:rsidR="00F140EE">
          <w:rPr>
            <w:rFonts w:hAnsi="宋体" w:cs="宋体" w:hint="eastAsia"/>
          </w:rPr>
          <w:t>e</w:t>
        </w:r>
      </w:ins>
      <w:del w:id="161" w:author="law" w:date="2015-07-27T17:34:00Z">
        <w:r w:rsidRPr="00264A1B" w:rsidDel="00F140EE">
          <w:rPr>
            <w:rFonts w:hAnsi="宋体" w:cs="宋体" w:hint="eastAsia"/>
          </w:rPr>
          <w:delText>ing</w:delText>
        </w:r>
      </w:del>
      <w:r w:rsidRPr="00264A1B">
        <w:rPr>
          <w:rFonts w:hAnsi="宋体" w:cs="宋体" w:hint="eastAsia"/>
        </w:rPr>
        <w:t xml:space="preserve"> the QD </w:t>
      </w:r>
      <w:del w:id="162" w:author="law" w:date="2015-07-27T17:34:00Z">
        <w:r w:rsidRPr="00264A1B" w:rsidDel="00F140EE">
          <w:rPr>
            <w:rFonts w:hAnsi="宋体" w:cs="宋体" w:hint="eastAsia"/>
          </w:rPr>
          <w:delText xml:space="preserve">along </w:delText>
        </w:r>
      </w:del>
      <w:ins w:id="163" w:author="law" w:date="2015-07-27T17:34:00Z">
        <w:r w:rsidR="00F140EE">
          <w:rPr>
            <w:rFonts w:hAnsi="宋体" w:cs="宋体" w:hint="eastAsia"/>
          </w:rPr>
          <w:t>around the</w:t>
        </w:r>
        <w:r w:rsidR="00F140EE" w:rsidRPr="00264A1B">
          <w:rPr>
            <w:rFonts w:hAnsi="宋体" w:cs="宋体" w:hint="eastAsia"/>
          </w:rPr>
          <w:t xml:space="preserve"> </w:t>
        </w:r>
      </w:ins>
      <w:r w:rsidRPr="00264A1B">
        <w:rPr>
          <w:rFonts w:hAnsi="宋体" w:cs="宋体" w:hint="eastAsia"/>
        </w:rPr>
        <w:t>$x$ axis as an example.</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 xml:space="preserve">Defining </w:t>
      </w:r>
      <w:ins w:id="164" w:author="law" w:date="2015-07-27T17:34:00Z">
        <w:r w:rsidR="00F140EE">
          <w:rPr>
            <w:rFonts w:hAnsi="宋体" w:cs="宋体" w:hint="eastAsia"/>
          </w:rPr>
          <w:t xml:space="preserve">the </w:t>
        </w:r>
      </w:ins>
      <w:r w:rsidRPr="00264A1B">
        <w:rPr>
          <w:rFonts w:hAnsi="宋体" w:cs="宋体" w:hint="eastAsia"/>
        </w:rPr>
        <w:t>rotator $\hat{U}</w:t>
      </w:r>
      <w:r w:rsidRPr="00264A1B">
        <w:rPr>
          <w:rFonts w:hAnsi="宋体" w:cs="宋体" w:hint="eastAsia"/>
        </w:rPr>
        <w:t>_{x}(\phi)=e^{-\</w:t>
      </w:r>
      <w:proofErr w:type="spellStart"/>
      <w:r w:rsidRPr="00264A1B">
        <w:rPr>
          <w:rFonts w:hAnsi="宋体" w:cs="宋体" w:hint="eastAsia"/>
        </w:rPr>
        <w:t>frac</w:t>
      </w:r>
      <w:proofErr w:type="spellEnd"/>
      <w:r w:rsidRPr="00264A1B">
        <w:rPr>
          <w:rFonts w:hAnsi="宋体" w:cs="宋体" w:hint="eastAsia"/>
        </w:rPr>
        <w:t>{</w:t>
      </w:r>
      <w:proofErr w:type="spellStart"/>
      <w:r w:rsidRPr="00264A1B">
        <w:rPr>
          <w:rFonts w:hAnsi="宋体" w:cs="宋体" w:hint="eastAsia"/>
        </w:rPr>
        <w:t>i</w:t>
      </w:r>
      <w:proofErr w:type="spellEnd"/>
      <w:r w:rsidRPr="00264A1B">
        <w:rPr>
          <w:rFonts w:hAnsi="宋体" w:cs="宋体" w:hint="eastAsia"/>
        </w:rPr>
        <w:t>}{\</w:t>
      </w:r>
      <w:proofErr w:type="spellStart"/>
      <w:r w:rsidRPr="00264A1B">
        <w:rPr>
          <w:rFonts w:hAnsi="宋体" w:cs="宋体" w:hint="eastAsia"/>
        </w:rPr>
        <w:t>hbar</w:t>
      </w:r>
      <w:proofErr w:type="spellEnd"/>
      <w:r w:rsidRPr="00264A1B">
        <w:rPr>
          <w:rFonts w:hAnsi="宋体" w:cs="宋体" w:hint="eastAsia"/>
        </w:rPr>
        <w:t xml:space="preserve"> }\hat{L}_{x}\phi}$ with $\hat{L}_{x}$ being the angular momentum in the $x$ direction, </w:t>
      </w:r>
      <w:ins w:id="165" w:author="law" w:date="2015-07-27T17:34:00Z">
        <w:r w:rsidR="00F140EE">
          <w:rPr>
            <w:rFonts w:hAnsi="宋体" w:cs="宋体" w:hint="eastAsia"/>
          </w:rPr>
          <w:t xml:space="preserve">the </w:t>
        </w:r>
      </w:ins>
      <w:r w:rsidRPr="00264A1B">
        <w:rPr>
          <w:rFonts w:hAnsi="宋体" w:cs="宋体" w:hint="eastAsia"/>
        </w:rPr>
        <w:t xml:space="preserve">rotated states of the QD </w:t>
      </w:r>
      <w:del w:id="166" w:author="law" w:date="2015-07-27T17:34:00Z">
        <w:r w:rsidRPr="00264A1B" w:rsidDel="00F140EE">
          <w:rPr>
            <w:rFonts w:hAnsi="宋体" w:cs="宋体" w:hint="eastAsia"/>
          </w:rPr>
          <w:delText xml:space="preserve">read </w:delText>
        </w:r>
      </w:del>
      <w:ins w:id="167" w:author="law" w:date="2015-07-27T17:34:00Z">
        <w:r w:rsidR="00F140EE">
          <w:rPr>
            <w:rFonts w:hAnsi="宋体" w:cs="宋体" w:hint="eastAsia"/>
          </w:rPr>
          <w:t>becomes</w:t>
        </w:r>
        <w:r w:rsidR="00F140EE" w:rsidRPr="00264A1B">
          <w:rPr>
            <w:rFonts w:hAnsi="宋体" w:cs="宋体" w:hint="eastAsia"/>
          </w:rPr>
          <w:t xml:space="preserve"> </w:t>
        </w:r>
      </w:ins>
      <w:r w:rsidRPr="00264A1B">
        <w:rPr>
          <w:rFonts w:hAnsi="宋体" w:cs="宋体" w:hint="eastAsia"/>
        </w:rPr>
        <w:t>$|\alpha\</w:t>
      </w:r>
      <w:proofErr w:type="spellStart"/>
      <w:r w:rsidRPr="00264A1B">
        <w:rPr>
          <w:rFonts w:hAnsi="宋体" w:cs="宋体" w:hint="eastAsia"/>
        </w:rPr>
        <w:t>rangle</w:t>
      </w:r>
      <w:proofErr w:type="spellEnd"/>
      <w:r w:rsidRPr="00264A1B">
        <w:rPr>
          <w:rFonts w:hAnsi="宋体" w:cs="宋体" w:hint="eastAsia"/>
        </w:rPr>
        <w:t xml:space="preserve"> _{x}=\hat{U}_{x}(\phi)|\alpha\</w:t>
      </w:r>
      <w:proofErr w:type="spellStart"/>
      <w:r w:rsidRPr="00264A1B">
        <w:rPr>
          <w:rFonts w:hAnsi="宋体" w:cs="宋体" w:hint="eastAsia"/>
        </w:rPr>
        <w:t>rangle</w:t>
      </w:r>
      <w:proofErr w:type="spellEnd"/>
      <w:r w:rsidRPr="00264A1B">
        <w:rPr>
          <w:rFonts w:hAnsi="宋体" w:cs="宋体" w:hint="eastAsia"/>
        </w:rPr>
        <w:t xml:space="preserve"> $ ($\alpha=</w:t>
      </w:r>
      <w:proofErr w:type="spellStart"/>
      <w:r w:rsidRPr="00264A1B">
        <w:rPr>
          <w:rFonts w:hAnsi="宋体" w:cs="宋体" w:hint="eastAsia"/>
        </w:rPr>
        <w:t>c,v</w:t>
      </w:r>
      <w:proofErr w:type="spellEnd"/>
      <w:r w:rsidRPr="00264A1B">
        <w:rPr>
          <w:rFonts w:hAnsi="宋体" w:cs="宋体" w:hint="eastAsia"/>
        </w:rPr>
        <w:t>$), according to which we obtain the rotat</w:t>
      </w:r>
      <w:r w:rsidRPr="00264A1B">
        <w:rPr>
          <w:rFonts w:hAnsi="宋体" w:cs="宋体" w:hint="eastAsia"/>
        </w:rPr>
        <w:t>ed moments $\</w:t>
      </w:r>
      <w:proofErr w:type="spellStart"/>
      <w:r w:rsidRPr="00264A1B">
        <w:rPr>
          <w:rFonts w:hAnsi="宋体" w:cs="宋体" w:hint="eastAsia"/>
        </w:rPr>
        <w:t>vec</w:t>
      </w:r>
      <w:proofErr w:type="spellEnd"/>
      <w:r w:rsidRPr="00264A1B">
        <w:rPr>
          <w:rFonts w:hAnsi="宋体" w:cs="宋体" w:hint="eastAsia"/>
        </w:rPr>
        <w:t>{\tilde{\mu}}(\phi)=\</w:t>
      </w:r>
      <w:proofErr w:type="spellStart"/>
      <w:r w:rsidRPr="00264A1B">
        <w:rPr>
          <w:rFonts w:hAnsi="宋体" w:cs="宋体" w:hint="eastAsia"/>
        </w:rPr>
        <w:t>langle</w:t>
      </w:r>
      <w:proofErr w:type="spellEnd"/>
      <w:r w:rsidRPr="00264A1B">
        <w:rPr>
          <w:rFonts w:hAnsi="宋体" w:cs="宋体" w:hint="eastAsia"/>
        </w:rPr>
        <w:t xml:space="preserve"> c|\hat{U}_{x}^{\dag }(\phi)\</w:t>
      </w:r>
      <w:proofErr w:type="spellStart"/>
      <w:r w:rsidRPr="00264A1B">
        <w:rPr>
          <w:rFonts w:hAnsi="宋体" w:cs="宋体" w:hint="eastAsia"/>
        </w:rPr>
        <w:t>mathbf</w:t>
      </w:r>
      <w:proofErr w:type="spellEnd"/>
      <w:r w:rsidRPr="00264A1B">
        <w:rPr>
          <w:rFonts w:hAnsi="宋体" w:cs="宋体" w:hint="eastAsia"/>
        </w:rPr>
        <w:t>{\hat{p}}\hat{U}_{x}(\phi )|v\</w:t>
      </w:r>
      <w:proofErr w:type="spellStart"/>
      <w:r w:rsidRPr="00264A1B">
        <w:rPr>
          <w:rFonts w:hAnsi="宋体" w:cs="宋体" w:hint="eastAsia"/>
        </w:rPr>
        <w:t>rangle</w:t>
      </w:r>
      <w:proofErr w:type="spellEnd"/>
      <w:r w:rsidRPr="00264A1B">
        <w:rPr>
          <w:rFonts w:hAnsi="宋体" w:cs="宋体" w:hint="eastAsia"/>
        </w:rPr>
        <w:t xml:space="preserve"> $ and $\tilde{\</w:t>
      </w:r>
      <w:proofErr w:type="spellStart"/>
      <w:r w:rsidRPr="00264A1B">
        <w:rPr>
          <w:rFonts w:hAnsi="宋体" w:cs="宋体" w:hint="eastAsia"/>
        </w:rPr>
        <w:t>mathbf</w:t>
      </w:r>
      <w:proofErr w:type="spellEnd"/>
      <w:r w:rsidRPr="00264A1B">
        <w:rPr>
          <w:rFonts w:hAnsi="宋体" w:cs="宋体" w:hint="eastAsia"/>
        </w:rPr>
        <w:t>{\Lambda}}(\phi)=\</w:t>
      </w:r>
      <w:proofErr w:type="spellStart"/>
      <w:r w:rsidRPr="00264A1B">
        <w:rPr>
          <w:rFonts w:hAnsi="宋体" w:cs="宋体" w:hint="eastAsia"/>
        </w:rPr>
        <w:t>langle</w:t>
      </w:r>
      <w:proofErr w:type="spellEnd"/>
      <w:r w:rsidRPr="00264A1B">
        <w:rPr>
          <w:rFonts w:hAnsi="宋体" w:cs="宋体" w:hint="eastAsia"/>
        </w:rPr>
        <w:t xml:space="preserve"> c|\hat{U}_{x}^{\dag }(\phi)\</w:t>
      </w:r>
      <w:proofErr w:type="spellStart"/>
      <w:r w:rsidRPr="00264A1B">
        <w:rPr>
          <w:rFonts w:hAnsi="宋体" w:cs="宋体" w:hint="eastAsia"/>
        </w:rPr>
        <w:t>mathbf</w:t>
      </w:r>
      <w:proofErr w:type="spellEnd"/>
      <w:r w:rsidRPr="00264A1B">
        <w:rPr>
          <w:rFonts w:hAnsi="宋体" w:cs="宋体" w:hint="eastAsia"/>
        </w:rPr>
        <w:t>{\hat{p}r}\hat{U}_{x}(\phi )|v\</w:t>
      </w:r>
      <w:proofErr w:type="spellStart"/>
      <w:r w:rsidRPr="00264A1B">
        <w:rPr>
          <w:rFonts w:hAnsi="宋体" w:cs="宋体" w:hint="eastAsia"/>
        </w:rPr>
        <w:t>rangle</w:t>
      </w:r>
      <w:proofErr w:type="spellEnd"/>
      <w:r w:rsidRPr="00264A1B">
        <w:rPr>
          <w:rFonts w:hAnsi="宋体" w:cs="宋体" w:hint="eastAsia"/>
        </w:rPr>
        <w:t xml:space="preserve"> $. They take the form</w:t>
      </w:r>
    </w:p>
    <w:p w:rsidR="00000000" w:rsidRPr="00264A1B" w:rsidRDefault="00517005" w:rsidP="00264A1B">
      <w:pPr>
        <w:pStyle w:val="a3"/>
        <w:rPr>
          <w:rFonts w:hAnsi="宋体" w:cs="宋体" w:hint="eastAsia"/>
        </w:rPr>
      </w:pPr>
      <w:r w:rsidRPr="00264A1B">
        <w:rPr>
          <w:rFonts w:hAnsi="宋体" w:cs="宋体" w:hint="eastAsia"/>
        </w:rPr>
        <w:t>\begin{</w:t>
      </w:r>
      <w:proofErr w:type="spellStart"/>
      <w:r w:rsidRPr="00264A1B">
        <w:rPr>
          <w:rFonts w:hAnsi="宋体" w:cs="宋体" w:hint="eastAsia"/>
        </w:rPr>
        <w:t>eqnarray</w:t>
      </w:r>
      <w:proofErr w:type="spellEnd"/>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w:t>
      </w:r>
      <w:proofErr w:type="spellStart"/>
      <w:proofErr w:type="gramStart"/>
      <w:r w:rsidRPr="00264A1B">
        <w:rPr>
          <w:rFonts w:hAnsi="宋体" w:cs="宋体" w:hint="eastAsia"/>
        </w:rPr>
        <w:t>vec</w:t>
      </w:r>
      <w:proofErr w:type="spellEnd"/>
      <w:r w:rsidRPr="00264A1B">
        <w:rPr>
          <w:rFonts w:hAnsi="宋体" w:cs="宋体" w:hint="eastAsia"/>
        </w:rPr>
        <w:t>{</w:t>
      </w:r>
      <w:proofErr w:type="gramEnd"/>
      <w:r w:rsidRPr="00264A1B">
        <w:rPr>
          <w:rFonts w:hAnsi="宋体" w:cs="宋体" w:hint="eastAsia"/>
        </w:rPr>
        <w:t>\tilde{\mu}}(\phi) &amp;=&amp;\bar{\mu}\left(</w:t>
      </w:r>
    </w:p>
    <w:p w:rsidR="00000000" w:rsidRPr="00264A1B" w:rsidRDefault="00517005" w:rsidP="00264A1B">
      <w:pPr>
        <w:pStyle w:val="a3"/>
        <w:rPr>
          <w:rFonts w:hAnsi="宋体" w:cs="宋体" w:hint="eastAsia"/>
        </w:rPr>
      </w:pPr>
      <w:r w:rsidRPr="00264A1B">
        <w:rPr>
          <w:rFonts w:hAnsi="宋体" w:cs="宋体" w:hint="eastAsia"/>
        </w:rPr>
        <w:t>\begin{array}{c}</w:t>
      </w:r>
    </w:p>
    <w:p w:rsidR="00000000" w:rsidRPr="00264A1B" w:rsidRDefault="00517005" w:rsidP="00264A1B">
      <w:pPr>
        <w:pStyle w:val="a3"/>
        <w:rPr>
          <w:rFonts w:hAnsi="宋体" w:cs="宋体" w:hint="eastAsia"/>
        </w:rPr>
      </w:pPr>
      <w:r w:rsidRPr="00264A1B">
        <w:rPr>
          <w:rFonts w:hAnsi="宋体" w:cs="宋体" w:hint="eastAsia"/>
        </w:rPr>
        <w:t>1 \\</w:t>
      </w:r>
    </w:p>
    <w:p w:rsidR="00000000" w:rsidRPr="00264A1B" w:rsidRDefault="00517005" w:rsidP="00264A1B">
      <w:pPr>
        <w:pStyle w:val="a3"/>
        <w:rPr>
          <w:rFonts w:hAnsi="宋体" w:cs="宋体" w:hint="eastAsia"/>
        </w:rPr>
      </w:pPr>
      <w:proofErr w:type="spellStart"/>
      <w:r w:rsidRPr="00264A1B">
        <w:rPr>
          <w:rFonts w:hAnsi="宋体" w:cs="宋体" w:hint="eastAsia"/>
        </w:rPr>
        <w:t>i</w:t>
      </w:r>
      <w:proofErr w:type="spellEnd"/>
      <w:r w:rsidRPr="00264A1B">
        <w:rPr>
          <w:rFonts w:hAnsi="宋体" w:cs="宋体" w:hint="eastAsia"/>
        </w:rPr>
        <w:t>\</w:t>
      </w:r>
      <w:proofErr w:type="spellStart"/>
      <w:r w:rsidRPr="00264A1B">
        <w:rPr>
          <w:rFonts w:hAnsi="宋体" w:cs="宋体" w:hint="eastAsia"/>
        </w:rPr>
        <w:t>cos</w:t>
      </w:r>
      <w:proofErr w:type="spellEnd"/>
      <w:r w:rsidRPr="00264A1B">
        <w:rPr>
          <w:rFonts w:hAnsi="宋体" w:cs="宋体" w:hint="eastAsia"/>
        </w:rPr>
        <w:t xml:space="preserve"> \</w:t>
      </w:r>
      <w:proofErr w:type="gramStart"/>
      <w:r w:rsidRPr="00264A1B">
        <w:rPr>
          <w:rFonts w:hAnsi="宋体" w:cs="宋体" w:hint="eastAsia"/>
        </w:rPr>
        <w:t>phi  \</w:t>
      </w:r>
      <w:proofErr w:type="gramEnd"/>
      <w:r w:rsidRPr="00264A1B">
        <w:rPr>
          <w:rFonts w:hAnsi="宋体" w:cs="宋体" w:hint="eastAsia"/>
        </w:rPr>
        <w:t>\</w:t>
      </w:r>
    </w:p>
    <w:p w:rsidR="00000000" w:rsidRPr="00264A1B" w:rsidRDefault="00517005" w:rsidP="00264A1B">
      <w:pPr>
        <w:pStyle w:val="a3"/>
        <w:rPr>
          <w:rFonts w:hAnsi="宋体" w:cs="宋体" w:hint="eastAsia"/>
        </w:rPr>
      </w:pPr>
      <w:proofErr w:type="spellStart"/>
      <w:r w:rsidRPr="00264A1B">
        <w:rPr>
          <w:rFonts w:hAnsi="宋体" w:cs="宋体" w:hint="eastAsia"/>
        </w:rPr>
        <w:t>i</w:t>
      </w:r>
      <w:proofErr w:type="spellEnd"/>
      <w:r w:rsidRPr="00264A1B">
        <w:rPr>
          <w:rFonts w:hAnsi="宋体" w:cs="宋体" w:hint="eastAsia"/>
        </w:rPr>
        <w:t>\sin \phi</w:t>
      </w:r>
    </w:p>
    <w:p w:rsidR="00000000" w:rsidRPr="00264A1B" w:rsidRDefault="00517005" w:rsidP="00264A1B">
      <w:pPr>
        <w:pStyle w:val="a3"/>
        <w:rPr>
          <w:rFonts w:hAnsi="宋体" w:cs="宋体" w:hint="eastAsia"/>
        </w:rPr>
      </w:pPr>
      <w:r w:rsidRPr="00264A1B">
        <w:rPr>
          <w:rFonts w:hAnsi="宋体" w:cs="宋体" w:hint="eastAsia"/>
        </w:rPr>
        <w:t>\end{array}%</w:t>
      </w:r>
    </w:p>
    <w:p w:rsidR="00000000" w:rsidRPr="00264A1B" w:rsidRDefault="00517005" w:rsidP="00264A1B">
      <w:pPr>
        <w:pStyle w:val="a3"/>
        <w:rPr>
          <w:rFonts w:hAnsi="宋体" w:cs="宋体" w:hint="eastAsia"/>
        </w:rPr>
      </w:pPr>
      <w:r w:rsidRPr="00264A1B">
        <w:rPr>
          <w:rFonts w:hAnsi="宋体" w:cs="宋体" w:hint="eastAsia"/>
        </w:rPr>
        <w:t>\right</w:t>
      </w:r>
      <w:proofErr w:type="gramStart"/>
      <w:r w:rsidRPr="00264A1B">
        <w:rPr>
          <w:rFonts w:hAnsi="宋体" w:cs="宋体" w:hint="eastAsia"/>
        </w:rPr>
        <w:t>) ,</w:t>
      </w:r>
      <w:proofErr w:type="gramEnd"/>
      <w:r w:rsidRPr="00264A1B">
        <w:rPr>
          <w:rFonts w:hAnsi="宋体" w:cs="宋体" w:hint="eastAsia"/>
        </w:rPr>
        <w:t xml:space="preserve"> \\</w:t>
      </w:r>
    </w:p>
    <w:p w:rsidR="00000000" w:rsidRPr="00264A1B" w:rsidRDefault="00517005" w:rsidP="00264A1B">
      <w:pPr>
        <w:pStyle w:val="a3"/>
        <w:rPr>
          <w:rFonts w:hAnsi="宋体" w:cs="宋体" w:hint="eastAsia"/>
        </w:rPr>
      </w:pPr>
      <w:r w:rsidRPr="00264A1B">
        <w:rPr>
          <w:rFonts w:hAnsi="宋体" w:cs="宋体" w:hint="eastAsia"/>
        </w:rPr>
        <w:t>\</w:t>
      </w:r>
      <w:proofErr w:type="gramStart"/>
      <w:r w:rsidRPr="00264A1B">
        <w:rPr>
          <w:rFonts w:hAnsi="宋体" w:cs="宋体" w:hint="eastAsia"/>
        </w:rPr>
        <w:t>tilde{</w:t>
      </w:r>
      <w:proofErr w:type="gramEnd"/>
      <w:r w:rsidRPr="00264A1B">
        <w:rPr>
          <w:rFonts w:hAnsi="宋体" w:cs="宋体" w:hint="eastAsia"/>
        </w:rPr>
        <w:t>\</w:t>
      </w:r>
      <w:proofErr w:type="spellStart"/>
      <w:r w:rsidRPr="00264A1B">
        <w:rPr>
          <w:rFonts w:hAnsi="宋体" w:cs="宋体" w:hint="eastAsia"/>
        </w:rPr>
        <w:t>mathbf</w:t>
      </w:r>
      <w:proofErr w:type="spellEnd"/>
      <w:r w:rsidRPr="00264A1B">
        <w:rPr>
          <w:rFonts w:hAnsi="宋体" w:cs="宋体" w:hint="eastAsia"/>
        </w:rPr>
        <w:t>{\Lambda}}(\phi) &amp;=&amp;\bar{\Lambda}\left(</w:t>
      </w:r>
    </w:p>
    <w:p w:rsidR="00000000" w:rsidRPr="00264A1B" w:rsidRDefault="00517005" w:rsidP="00264A1B">
      <w:pPr>
        <w:pStyle w:val="a3"/>
        <w:rPr>
          <w:rFonts w:hAnsi="宋体" w:cs="宋体" w:hint="eastAsia"/>
        </w:rPr>
      </w:pPr>
      <w:r w:rsidRPr="00264A1B">
        <w:rPr>
          <w:rFonts w:hAnsi="宋体" w:cs="宋体" w:hint="eastAsia"/>
        </w:rPr>
        <w:t>\begin{array}{ccc}</w:t>
      </w:r>
    </w:p>
    <w:p w:rsidR="00000000" w:rsidRPr="00264A1B" w:rsidRDefault="00517005" w:rsidP="00264A1B">
      <w:pPr>
        <w:pStyle w:val="a3"/>
        <w:rPr>
          <w:rFonts w:hAnsi="宋体" w:cs="宋体" w:hint="eastAsia"/>
        </w:rPr>
      </w:pPr>
      <w:r w:rsidRPr="00264A1B">
        <w:rPr>
          <w:rFonts w:hAnsi="宋体" w:cs="宋体" w:hint="eastAsia"/>
        </w:rPr>
        <w:t>0 &amp; 0 &amp; 0 \\</w:t>
      </w:r>
    </w:p>
    <w:p w:rsidR="00000000" w:rsidRPr="00264A1B" w:rsidRDefault="00517005" w:rsidP="00264A1B">
      <w:pPr>
        <w:pStyle w:val="a3"/>
        <w:rPr>
          <w:rFonts w:hAnsi="宋体" w:cs="宋体" w:hint="eastAsia"/>
        </w:rPr>
      </w:pPr>
      <w:r w:rsidRPr="00264A1B">
        <w:rPr>
          <w:rFonts w:hAnsi="宋体" w:cs="宋体" w:hint="eastAsia"/>
        </w:rPr>
        <w:t>-\sin \</w:t>
      </w:r>
      <w:proofErr w:type="gramStart"/>
      <w:r w:rsidRPr="00264A1B">
        <w:rPr>
          <w:rFonts w:hAnsi="宋体" w:cs="宋体" w:hint="eastAsia"/>
        </w:rPr>
        <w:t>phi  &amp;</w:t>
      </w:r>
      <w:proofErr w:type="gramEnd"/>
      <w:r w:rsidRPr="00264A1B">
        <w:rPr>
          <w:rFonts w:hAnsi="宋体" w:cs="宋体" w:hint="eastAsia"/>
        </w:rPr>
        <w:t xml:space="preserve"> -</w:t>
      </w:r>
      <w:proofErr w:type="spellStart"/>
      <w:r w:rsidRPr="00264A1B">
        <w:rPr>
          <w:rFonts w:hAnsi="宋体" w:cs="宋体" w:hint="eastAsia"/>
        </w:rPr>
        <w:t>i</w:t>
      </w:r>
      <w:proofErr w:type="spellEnd"/>
      <w:r w:rsidRPr="00264A1B">
        <w:rPr>
          <w:rFonts w:hAnsi="宋体" w:cs="宋体" w:hint="eastAsia"/>
        </w:rPr>
        <w:t>\sin \phi</w:t>
      </w:r>
      <w:r w:rsidRPr="00264A1B">
        <w:rPr>
          <w:rFonts w:hAnsi="宋体" w:cs="宋体" w:hint="eastAsia"/>
        </w:rPr>
        <w:t xml:space="preserve"> \</w:t>
      </w:r>
      <w:proofErr w:type="spellStart"/>
      <w:r w:rsidRPr="00264A1B">
        <w:rPr>
          <w:rFonts w:hAnsi="宋体" w:cs="宋体" w:hint="eastAsia"/>
        </w:rPr>
        <w:t>cos</w:t>
      </w:r>
      <w:proofErr w:type="spellEnd"/>
      <w:r w:rsidRPr="00264A1B">
        <w:rPr>
          <w:rFonts w:hAnsi="宋体" w:cs="宋体" w:hint="eastAsia"/>
        </w:rPr>
        <w:t xml:space="preserve"> \phi  &amp; -</w:t>
      </w:r>
      <w:proofErr w:type="spellStart"/>
      <w:r w:rsidRPr="00264A1B">
        <w:rPr>
          <w:rFonts w:hAnsi="宋体" w:cs="宋体" w:hint="eastAsia"/>
        </w:rPr>
        <w:t>i</w:t>
      </w:r>
      <w:proofErr w:type="spellEnd"/>
      <w:r w:rsidRPr="00264A1B">
        <w:rPr>
          <w:rFonts w:hAnsi="宋体" w:cs="宋体" w:hint="eastAsia"/>
        </w:rPr>
        <w:t>\sin \phi \sin \phi  \\</w:t>
      </w: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cos</w:t>
      </w:r>
      <w:proofErr w:type="spellEnd"/>
      <w:r w:rsidRPr="00264A1B">
        <w:rPr>
          <w:rFonts w:hAnsi="宋体" w:cs="宋体" w:hint="eastAsia"/>
        </w:rPr>
        <w:t xml:space="preserve"> \</w:t>
      </w:r>
      <w:proofErr w:type="gramStart"/>
      <w:r w:rsidRPr="00264A1B">
        <w:rPr>
          <w:rFonts w:hAnsi="宋体" w:cs="宋体" w:hint="eastAsia"/>
        </w:rPr>
        <w:t>phi  &amp;</w:t>
      </w:r>
      <w:proofErr w:type="gramEnd"/>
      <w:r w:rsidRPr="00264A1B">
        <w:rPr>
          <w:rFonts w:hAnsi="宋体" w:cs="宋体" w:hint="eastAsia"/>
        </w:rPr>
        <w:t xml:space="preserve"> </w:t>
      </w:r>
      <w:proofErr w:type="spellStart"/>
      <w:r w:rsidRPr="00264A1B">
        <w:rPr>
          <w:rFonts w:hAnsi="宋体" w:cs="宋体" w:hint="eastAsia"/>
        </w:rPr>
        <w:t>i</w:t>
      </w:r>
      <w:proofErr w:type="spellEnd"/>
      <w:r w:rsidRPr="00264A1B">
        <w:rPr>
          <w:rFonts w:hAnsi="宋体" w:cs="宋体" w:hint="eastAsia"/>
        </w:rPr>
        <w:t>\</w:t>
      </w:r>
      <w:proofErr w:type="spellStart"/>
      <w:r w:rsidRPr="00264A1B">
        <w:rPr>
          <w:rFonts w:hAnsi="宋体" w:cs="宋体" w:hint="eastAsia"/>
        </w:rPr>
        <w:t>cos</w:t>
      </w:r>
      <w:proofErr w:type="spellEnd"/>
      <w:r w:rsidRPr="00264A1B">
        <w:rPr>
          <w:rFonts w:hAnsi="宋体" w:cs="宋体" w:hint="eastAsia"/>
        </w:rPr>
        <w:t xml:space="preserve"> \phi \</w:t>
      </w:r>
      <w:proofErr w:type="spellStart"/>
      <w:r w:rsidRPr="00264A1B">
        <w:rPr>
          <w:rFonts w:hAnsi="宋体" w:cs="宋体" w:hint="eastAsia"/>
        </w:rPr>
        <w:t>cos</w:t>
      </w:r>
      <w:proofErr w:type="spellEnd"/>
      <w:r w:rsidRPr="00264A1B">
        <w:rPr>
          <w:rFonts w:hAnsi="宋体" w:cs="宋体" w:hint="eastAsia"/>
        </w:rPr>
        <w:t xml:space="preserve"> \phi  &amp; </w:t>
      </w:r>
      <w:proofErr w:type="spellStart"/>
      <w:r w:rsidRPr="00264A1B">
        <w:rPr>
          <w:rFonts w:hAnsi="宋体" w:cs="宋体" w:hint="eastAsia"/>
        </w:rPr>
        <w:t>i</w:t>
      </w:r>
      <w:proofErr w:type="spellEnd"/>
      <w:r w:rsidRPr="00264A1B">
        <w:rPr>
          <w:rFonts w:hAnsi="宋体" w:cs="宋体" w:hint="eastAsia"/>
        </w:rPr>
        <w:t>\</w:t>
      </w:r>
      <w:proofErr w:type="spellStart"/>
      <w:r w:rsidRPr="00264A1B">
        <w:rPr>
          <w:rFonts w:hAnsi="宋体" w:cs="宋体" w:hint="eastAsia"/>
        </w:rPr>
        <w:t>cos</w:t>
      </w:r>
      <w:proofErr w:type="spellEnd"/>
      <w:r w:rsidRPr="00264A1B">
        <w:rPr>
          <w:rFonts w:hAnsi="宋体" w:cs="宋体" w:hint="eastAsia"/>
        </w:rPr>
        <w:t xml:space="preserve"> \phi \sin \phi</w:t>
      </w:r>
    </w:p>
    <w:p w:rsidR="00000000" w:rsidRPr="00264A1B" w:rsidRDefault="00517005" w:rsidP="00264A1B">
      <w:pPr>
        <w:pStyle w:val="a3"/>
        <w:rPr>
          <w:rFonts w:hAnsi="宋体" w:cs="宋体" w:hint="eastAsia"/>
        </w:rPr>
      </w:pPr>
      <w:r w:rsidRPr="00264A1B">
        <w:rPr>
          <w:rFonts w:hAnsi="宋体" w:cs="宋体" w:hint="eastAsia"/>
        </w:rPr>
        <w:t>\end{array}%</w:t>
      </w:r>
    </w:p>
    <w:p w:rsidR="00000000" w:rsidRPr="00264A1B" w:rsidRDefault="00517005" w:rsidP="00264A1B">
      <w:pPr>
        <w:pStyle w:val="a3"/>
        <w:rPr>
          <w:rFonts w:hAnsi="宋体" w:cs="宋体" w:hint="eastAsia"/>
        </w:rPr>
      </w:pPr>
      <w:r w:rsidRPr="00264A1B">
        <w:rPr>
          <w:rFonts w:hAnsi="宋体" w:cs="宋体" w:hint="eastAsia"/>
        </w:rPr>
        <w:t>\right</w:t>
      </w:r>
      <w:proofErr w:type="gramStart"/>
      <w:r w:rsidRPr="00264A1B">
        <w:rPr>
          <w:rFonts w:hAnsi="宋体" w:cs="宋体" w:hint="eastAsia"/>
        </w:rPr>
        <w:t>) .</w:t>
      </w:r>
      <w:proofErr w:type="gramEnd"/>
    </w:p>
    <w:p w:rsidR="00000000" w:rsidRPr="00264A1B" w:rsidRDefault="00517005" w:rsidP="00264A1B">
      <w:pPr>
        <w:pStyle w:val="a3"/>
        <w:rPr>
          <w:rFonts w:hAnsi="宋体" w:cs="宋体" w:hint="eastAsia"/>
        </w:rPr>
      </w:pPr>
      <w:r w:rsidRPr="00264A1B">
        <w:rPr>
          <w:rFonts w:hAnsi="宋体" w:cs="宋体" w:hint="eastAsia"/>
        </w:rPr>
        <w:t>\end{</w:t>
      </w:r>
      <w:proofErr w:type="spellStart"/>
      <w:r w:rsidRPr="00264A1B">
        <w:rPr>
          <w:rFonts w:hAnsi="宋体" w:cs="宋体" w:hint="eastAsia"/>
        </w:rPr>
        <w:t>eqnarray</w:t>
      </w:r>
      <w:proofErr w:type="spellEnd"/>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 xml:space="preserve">Inserting </w:t>
      </w:r>
      <w:proofErr w:type="spellStart"/>
      <w:proofErr w:type="gramStart"/>
      <w:ins w:id="168" w:author="law" w:date="2015-07-27T17:35:00Z">
        <w:r w:rsidR="00F140EE">
          <w:rPr>
            <w:rFonts w:hAnsi="宋体" w:cs="宋体" w:hint="eastAsia"/>
          </w:rPr>
          <w:t>Eq</w:t>
        </w:r>
        <w:proofErr w:type="spellEnd"/>
        <w:r w:rsidR="00F140EE">
          <w:rPr>
            <w:rFonts w:hAnsi="宋体" w:cs="宋体" w:hint="eastAsia"/>
          </w:rPr>
          <w:t xml:space="preserve"> ??</w:t>
        </w:r>
        <w:proofErr w:type="gramEnd"/>
        <w:r w:rsidR="00F140EE">
          <w:rPr>
            <w:rFonts w:hAnsi="宋体" w:cs="宋体" w:hint="eastAsia"/>
          </w:rPr>
          <w:t xml:space="preserve"> </w:t>
        </w:r>
      </w:ins>
      <w:proofErr w:type="gramStart"/>
      <w:r w:rsidRPr="00264A1B">
        <w:rPr>
          <w:rFonts w:hAnsi="宋体" w:cs="宋体" w:hint="eastAsia"/>
        </w:rPr>
        <w:t>into</w:t>
      </w:r>
      <w:proofErr w:type="gramEnd"/>
      <w:r w:rsidRPr="00264A1B">
        <w:rPr>
          <w:rFonts w:hAnsi="宋体" w:cs="宋体" w:hint="eastAsia"/>
        </w:rPr>
        <w:t xml:space="preserve"> Eq. (\ref{spectral}), we obtain the spectral density</w:t>
      </w:r>
    </w:p>
    <w:p w:rsidR="00000000" w:rsidRPr="00264A1B" w:rsidRDefault="00517005" w:rsidP="00264A1B">
      <w:pPr>
        <w:pStyle w:val="a3"/>
        <w:rPr>
          <w:rFonts w:hAnsi="宋体" w:cs="宋体" w:hint="eastAsia"/>
        </w:rPr>
      </w:pPr>
      <w:r w:rsidRPr="00264A1B">
        <w:rPr>
          <w:rFonts w:hAnsi="宋体" w:cs="宋体" w:hint="eastAsia"/>
        </w:rPr>
        <w:t>\begin{equation}</w:t>
      </w:r>
    </w:p>
    <w:p w:rsidR="00000000" w:rsidRPr="00264A1B" w:rsidRDefault="00517005" w:rsidP="00264A1B">
      <w:pPr>
        <w:pStyle w:val="a3"/>
        <w:rPr>
          <w:rFonts w:hAnsi="宋体" w:cs="宋体" w:hint="eastAsia"/>
        </w:rPr>
      </w:pPr>
      <w:r w:rsidRPr="00264A1B">
        <w:rPr>
          <w:rFonts w:hAnsi="宋体" w:cs="宋体" w:hint="eastAsia"/>
        </w:rPr>
        <w:t>J(\omega,\phi )=J _{0}(\omeg</w:t>
      </w:r>
      <w:r w:rsidRPr="00264A1B">
        <w:rPr>
          <w:rFonts w:hAnsi="宋体" w:cs="宋体" w:hint="eastAsia"/>
        </w:rPr>
        <w:t>a,\phi )+J _{\text{R}}(\omega,\phi )</w:t>
      </w:r>
    </w:p>
    <w:p w:rsidR="00000000" w:rsidRPr="00264A1B" w:rsidRDefault="00517005" w:rsidP="00264A1B">
      <w:pPr>
        <w:pStyle w:val="a3"/>
        <w:rPr>
          <w:rFonts w:hAnsi="宋体" w:cs="宋体" w:hint="eastAsia"/>
        </w:rPr>
      </w:pPr>
      <w:r w:rsidRPr="00264A1B">
        <w:rPr>
          <w:rFonts w:hAnsi="宋体" w:cs="宋体" w:hint="eastAsia"/>
        </w:rPr>
        <w:t>\end{equation}</w:t>
      </w:r>
    </w:p>
    <w:p w:rsidR="00000000" w:rsidRPr="00264A1B" w:rsidRDefault="00517005" w:rsidP="00264A1B">
      <w:pPr>
        <w:pStyle w:val="a3"/>
        <w:rPr>
          <w:rFonts w:hAnsi="宋体" w:cs="宋体" w:hint="eastAsia"/>
        </w:rPr>
      </w:pPr>
      <w:proofErr w:type="gramStart"/>
      <w:r w:rsidRPr="00264A1B">
        <w:rPr>
          <w:rFonts w:hAnsi="宋体" w:cs="宋体" w:hint="eastAsia"/>
        </w:rPr>
        <w:t>where</w:t>
      </w:r>
      <w:proofErr w:type="gramEnd"/>
      <w:r w:rsidRPr="00264A1B">
        <w:rPr>
          <w:rFonts w:hAnsi="宋体" w:cs="宋体" w:hint="eastAsia"/>
        </w:rPr>
        <w:t xml:space="preserve"> the first term originates from the free-space field and the second term </w:t>
      </w:r>
      <w:del w:id="169" w:author="law" w:date="2015-07-27T17:35:00Z">
        <w:r w:rsidRPr="00264A1B" w:rsidDel="00F140EE">
          <w:rPr>
            <w:rFonts w:hAnsi="宋体" w:cs="宋体" w:hint="eastAsia"/>
          </w:rPr>
          <w:delText xml:space="preserve">originates </w:delText>
        </w:r>
      </w:del>
      <w:r w:rsidRPr="00264A1B">
        <w:rPr>
          <w:rFonts w:hAnsi="宋体" w:cs="宋体" w:hint="eastAsia"/>
        </w:rPr>
        <w:t>from the reflected field. Express</w:t>
      </w:r>
      <w:ins w:id="170" w:author="law" w:date="2015-07-27T17:35:00Z">
        <w:r w:rsidR="00844CDB">
          <w:rPr>
            <w:rFonts w:hAnsi="宋体" w:cs="宋体" w:hint="eastAsia"/>
          </w:rPr>
          <w:t>ed</w:t>
        </w:r>
      </w:ins>
      <w:del w:id="171" w:author="law" w:date="2015-07-27T17:35:00Z">
        <w:r w:rsidRPr="00264A1B" w:rsidDel="00844CDB">
          <w:rPr>
            <w:rFonts w:hAnsi="宋体" w:cs="宋体" w:hint="eastAsia"/>
          </w:rPr>
          <w:delText>ing</w:delText>
        </w:r>
      </w:del>
      <w:r w:rsidRPr="00264A1B">
        <w:rPr>
          <w:rFonts w:hAnsi="宋体" w:cs="宋体" w:hint="eastAsia"/>
        </w:rPr>
        <w:t xml:space="preserve"> in cylindrical coordinates, they are governed by</w:t>
      </w:r>
    </w:p>
    <w:p w:rsidR="00000000" w:rsidRPr="00264A1B" w:rsidRDefault="00517005" w:rsidP="00264A1B">
      <w:pPr>
        <w:pStyle w:val="a3"/>
        <w:rPr>
          <w:rFonts w:hAnsi="宋体" w:cs="宋体" w:hint="eastAsia"/>
        </w:rPr>
      </w:pPr>
      <w:r w:rsidRPr="00264A1B">
        <w:rPr>
          <w:rFonts w:hAnsi="宋体" w:cs="宋体" w:hint="eastAsia"/>
        </w:rPr>
        <w:t>\begin{</w:t>
      </w:r>
      <w:proofErr w:type="spellStart"/>
      <w:r w:rsidRPr="00264A1B">
        <w:rPr>
          <w:rFonts w:hAnsi="宋体" w:cs="宋体" w:hint="eastAsia"/>
        </w:rPr>
        <w:t>eqnarray</w:t>
      </w:r>
      <w:proofErr w:type="spellEnd"/>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J_{0}(\o</w:t>
      </w:r>
      <w:r w:rsidRPr="00264A1B">
        <w:rPr>
          <w:rFonts w:hAnsi="宋体" w:cs="宋体" w:hint="eastAsia"/>
        </w:rPr>
        <w:t>mega ,\phi ) &amp;=&amp;\</w:t>
      </w:r>
      <w:proofErr w:type="spellStart"/>
      <w:r w:rsidRPr="00264A1B">
        <w:rPr>
          <w:rFonts w:hAnsi="宋体" w:cs="宋体" w:hint="eastAsia"/>
        </w:rPr>
        <w:t>frac</w:t>
      </w:r>
      <w:proofErr w:type="spellEnd"/>
      <w:r w:rsidRPr="00264A1B">
        <w:rPr>
          <w:rFonts w:hAnsi="宋体" w:cs="宋体" w:hint="eastAsia"/>
        </w:rPr>
        <w:t>{\omega }{\Phi }\</w:t>
      </w:r>
      <w:proofErr w:type="spellStart"/>
      <w:r w:rsidRPr="00264A1B">
        <w:rPr>
          <w:rFonts w:hAnsi="宋体" w:cs="宋体" w:hint="eastAsia"/>
        </w:rPr>
        <w:t>int</w:t>
      </w:r>
      <w:proofErr w:type="spellEnd"/>
      <w:r w:rsidRPr="00264A1B">
        <w:rPr>
          <w:rFonts w:hAnsi="宋体" w:cs="宋体" w:hint="eastAsia"/>
        </w:rPr>
        <w:t>_{0}^{\</w:t>
      </w:r>
      <w:proofErr w:type="spellStart"/>
      <w:r w:rsidRPr="00264A1B">
        <w:rPr>
          <w:rFonts w:hAnsi="宋体" w:cs="宋体" w:hint="eastAsia"/>
        </w:rPr>
        <w:t>infty</w:t>
      </w:r>
      <w:proofErr w:type="spellEnd"/>
      <w:r w:rsidRPr="00264A1B">
        <w:rPr>
          <w:rFonts w:hAnsi="宋体" w:cs="宋体" w:hint="eastAsia"/>
        </w:rPr>
        <w:t xml:space="preserve"> }ds\</w:t>
      </w:r>
      <w:proofErr w:type="spellStart"/>
      <w:r w:rsidRPr="00264A1B">
        <w:rPr>
          <w:rFonts w:hAnsi="宋体" w:cs="宋体" w:hint="eastAsia"/>
        </w:rPr>
        <w:t>textrm</w:t>
      </w:r>
      <w:proofErr w:type="spellEnd"/>
      <w:r w:rsidRPr="00264A1B">
        <w:rPr>
          <w:rFonts w:hAnsi="宋体" w:cs="宋体" w:hint="eastAsia"/>
        </w:rPr>
        <w:t>{Re}[A_{1}(s,\phi )\bar{\mu}^{2}+B_{1}(s,\phi )\bar{\Lambda}^{\prime 2}\text{]}, \\</w:t>
      </w:r>
    </w:p>
    <w:p w:rsidR="00000000" w:rsidRPr="00264A1B" w:rsidRDefault="00517005" w:rsidP="00264A1B">
      <w:pPr>
        <w:pStyle w:val="a3"/>
        <w:rPr>
          <w:rFonts w:hAnsi="宋体" w:cs="宋体" w:hint="eastAsia"/>
        </w:rPr>
      </w:pPr>
      <w:r w:rsidRPr="00264A1B">
        <w:rPr>
          <w:rFonts w:hAnsi="宋体" w:cs="宋体" w:hint="eastAsia"/>
        </w:rPr>
        <w:lastRenderedPageBreak/>
        <w:t>J_{\text{R}}(\omega ,\phi ) &amp;=&amp;\</w:t>
      </w:r>
      <w:proofErr w:type="spellStart"/>
      <w:r w:rsidRPr="00264A1B">
        <w:rPr>
          <w:rFonts w:hAnsi="宋体" w:cs="宋体" w:hint="eastAsia"/>
        </w:rPr>
        <w:t>frac</w:t>
      </w:r>
      <w:proofErr w:type="spellEnd"/>
      <w:r w:rsidRPr="00264A1B">
        <w:rPr>
          <w:rFonts w:hAnsi="宋体" w:cs="宋体" w:hint="eastAsia"/>
        </w:rPr>
        <w:t>{\omega }{\Phi }\</w:t>
      </w:r>
      <w:proofErr w:type="spellStart"/>
      <w:r w:rsidRPr="00264A1B">
        <w:rPr>
          <w:rFonts w:hAnsi="宋体" w:cs="宋体" w:hint="eastAsia"/>
        </w:rPr>
        <w:t>int</w:t>
      </w:r>
      <w:proofErr w:type="spellEnd"/>
      <w:r w:rsidRPr="00264A1B">
        <w:rPr>
          <w:rFonts w:hAnsi="宋体" w:cs="宋体" w:hint="eastAsia"/>
        </w:rPr>
        <w:t>_{0}^{\</w:t>
      </w:r>
      <w:proofErr w:type="spellStart"/>
      <w:r w:rsidRPr="00264A1B">
        <w:rPr>
          <w:rFonts w:hAnsi="宋体" w:cs="宋体" w:hint="eastAsia"/>
        </w:rPr>
        <w:t>infty</w:t>
      </w:r>
      <w:proofErr w:type="spellEnd"/>
      <w:r w:rsidRPr="00264A1B">
        <w:rPr>
          <w:rFonts w:hAnsi="宋体" w:cs="宋体" w:hint="eastAsia"/>
        </w:rPr>
        <w:t xml:space="preserve"> }ds\</w:t>
      </w:r>
      <w:proofErr w:type="spellStart"/>
      <w:r w:rsidRPr="00264A1B">
        <w:rPr>
          <w:rFonts w:hAnsi="宋体" w:cs="宋体" w:hint="eastAsia"/>
        </w:rPr>
        <w:t>textrm</w:t>
      </w:r>
      <w:proofErr w:type="spellEnd"/>
      <w:r w:rsidRPr="00264A1B">
        <w:rPr>
          <w:rFonts w:hAnsi="宋体" w:cs="宋体" w:hint="eastAsia"/>
        </w:rPr>
        <w:t>{Re}[(A_{2}(s,\phi )\bar{\mu</w:t>
      </w:r>
      <w:r w:rsidRPr="00264A1B">
        <w:rPr>
          <w:rFonts w:hAnsi="宋体" w:cs="宋体" w:hint="eastAsia"/>
        </w:rPr>
        <w:t>}^{2}+B_{2}(s,\phi )\bar{\Lambda}^{\prime 2} \label{ref}\\</w:t>
      </w:r>
    </w:p>
    <w:p w:rsidR="00000000" w:rsidRPr="00264A1B" w:rsidRDefault="00517005" w:rsidP="00264A1B">
      <w:pPr>
        <w:pStyle w:val="a3"/>
        <w:rPr>
          <w:rFonts w:hAnsi="宋体" w:cs="宋体" w:hint="eastAsia"/>
        </w:rPr>
      </w:pPr>
      <w:r w:rsidRPr="00264A1B">
        <w:rPr>
          <w:rFonts w:hAnsi="宋体" w:cs="宋体" w:hint="eastAsia"/>
        </w:rPr>
        <w:t>&amp;&amp;+B</w:t>
      </w:r>
      <w:proofErr w:type="gramStart"/>
      <w:r w:rsidRPr="00264A1B">
        <w:rPr>
          <w:rFonts w:hAnsi="宋体" w:cs="宋体" w:hint="eastAsia"/>
        </w:rPr>
        <w:t>_{</w:t>
      </w:r>
      <w:proofErr w:type="gramEnd"/>
      <w:r w:rsidRPr="00264A1B">
        <w:rPr>
          <w:rFonts w:hAnsi="宋体" w:cs="宋体" w:hint="eastAsia"/>
        </w:rPr>
        <w:t>3}(s,\phi )\bar{\mu}\bar{\Lambda}^{\prime })\</w:t>
      </w:r>
      <w:proofErr w:type="spellStart"/>
      <w:r w:rsidRPr="00264A1B">
        <w:rPr>
          <w:rFonts w:hAnsi="宋体" w:cs="宋体" w:hint="eastAsia"/>
        </w:rPr>
        <w:t>exp</w:t>
      </w:r>
      <w:proofErr w:type="spellEnd"/>
      <w:r w:rsidRPr="00264A1B">
        <w:rPr>
          <w:rFonts w:hAnsi="宋体" w:cs="宋体" w:hint="eastAsia"/>
        </w:rPr>
        <w:t xml:space="preserve"> (2is_{z}k_{1}z)].  \</w:t>
      </w:r>
      <w:proofErr w:type="spellStart"/>
      <w:r w:rsidRPr="00264A1B">
        <w:rPr>
          <w:rFonts w:hAnsi="宋体" w:cs="宋体" w:hint="eastAsia"/>
        </w:rPr>
        <w:t>nonumber</w:t>
      </w:r>
      <w:proofErr w:type="spellEnd"/>
    </w:p>
    <w:p w:rsidR="00000000" w:rsidRPr="00264A1B" w:rsidRDefault="00517005" w:rsidP="00264A1B">
      <w:pPr>
        <w:pStyle w:val="a3"/>
        <w:rPr>
          <w:rFonts w:hAnsi="宋体" w:cs="宋体" w:hint="eastAsia"/>
        </w:rPr>
      </w:pPr>
      <w:r w:rsidRPr="00264A1B">
        <w:rPr>
          <w:rFonts w:hAnsi="宋体" w:cs="宋体" w:hint="eastAsia"/>
        </w:rPr>
        <w:t>\end{</w:t>
      </w:r>
      <w:proofErr w:type="spellStart"/>
      <w:r w:rsidRPr="00264A1B">
        <w:rPr>
          <w:rFonts w:hAnsi="宋体" w:cs="宋体" w:hint="eastAsia"/>
        </w:rPr>
        <w:t>eqnarray</w:t>
      </w:r>
      <w:proofErr w:type="spellEnd"/>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where $\Phi =(\</w:t>
      </w:r>
      <w:proofErr w:type="spellStart"/>
      <w:r w:rsidRPr="00264A1B">
        <w:rPr>
          <w:rFonts w:hAnsi="宋体" w:cs="宋体" w:hint="eastAsia"/>
        </w:rPr>
        <w:t>frac</w:t>
      </w:r>
      <w:proofErr w:type="spellEnd"/>
      <w:r w:rsidRPr="00264A1B">
        <w:rPr>
          <w:rFonts w:hAnsi="宋体" w:cs="宋体" w:hint="eastAsia"/>
        </w:rPr>
        <w:t>{q^{2}n_{1}}{8\pi^2 \</w:t>
      </w:r>
      <w:proofErr w:type="spellStart"/>
      <w:r w:rsidRPr="00264A1B">
        <w:rPr>
          <w:rFonts w:hAnsi="宋体" w:cs="宋体" w:hint="eastAsia"/>
        </w:rPr>
        <w:t>varepsilon</w:t>
      </w:r>
      <w:proofErr w:type="spellEnd"/>
      <w:r w:rsidRPr="00264A1B">
        <w:rPr>
          <w:rFonts w:hAnsi="宋体" w:cs="宋体" w:hint="eastAsia"/>
        </w:rPr>
        <w:t xml:space="preserve"> _{0}m^{2}\</w:t>
      </w:r>
      <w:proofErr w:type="spellStart"/>
      <w:r w:rsidRPr="00264A1B">
        <w:rPr>
          <w:rFonts w:hAnsi="宋体" w:cs="宋体" w:hint="eastAsia"/>
        </w:rPr>
        <w:t>hbar</w:t>
      </w:r>
      <w:proofErr w:type="spellEnd"/>
      <w:r w:rsidRPr="00264A1B">
        <w:rPr>
          <w:rFonts w:hAnsi="宋体" w:cs="宋体" w:hint="eastAsia"/>
        </w:rPr>
        <w:t>^{2}c^{3}})^{-1}$, $s_{z}=\</w:t>
      </w:r>
      <w:proofErr w:type="spellStart"/>
      <w:r w:rsidRPr="00264A1B">
        <w:rPr>
          <w:rFonts w:hAnsi="宋体" w:cs="宋体" w:hint="eastAsia"/>
        </w:rPr>
        <w:t>sqr</w:t>
      </w:r>
      <w:r w:rsidRPr="00264A1B">
        <w:rPr>
          <w:rFonts w:hAnsi="宋体" w:cs="宋体" w:hint="eastAsia"/>
        </w:rPr>
        <w:t>t</w:t>
      </w:r>
      <w:proofErr w:type="spellEnd"/>
      <w:r w:rsidRPr="00264A1B">
        <w:rPr>
          <w:rFonts w:hAnsi="宋体" w:cs="宋体" w:hint="eastAsia"/>
        </w:rPr>
        <w:t xml:space="preserve">{1-s^{2}}$, and $\bar{\Lambda}^{\prime}=k_{1}\bar{\Lambda}$ with the </w:t>
      </w:r>
      <w:proofErr w:type="spellStart"/>
      <w:r w:rsidRPr="00264A1B">
        <w:rPr>
          <w:rFonts w:hAnsi="宋体" w:cs="宋体" w:hint="eastAsia"/>
        </w:rPr>
        <w:t>wavevector</w:t>
      </w:r>
      <w:proofErr w:type="spellEnd"/>
      <w:r w:rsidRPr="00264A1B">
        <w:rPr>
          <w:rFonts w:hAnsi="宋体" w:cs="宋体" w:hint="eastAsia"/>
        </w:rPr>
        <w:t xml:space="preserve"> $k_1=n_1\omega/c$. Perpendicular to the surface, the spatial distribution of the spectral density is determined by $J</w:t>
      </w:r>
      <w:proofErr w:type="gramStart"/>
      <w:r w:rsidRPr="00264A1B">
        <w:rPr>
          <w:rFonts w:hAnsi="宋体" w:cs="宋体" w:hint="eastAsia"/>
        </w:rPr>
        <w:t>_{</w:t>
      </w:r>
      <w:proofErr w:type="gramEnd"/>
      <w:r w:rsidRPr="00264A1B">
        <w:rPr>
          <w:rFonts w:hAnsi="宋体" w:cs="宋体" w:hint="eastAsia"/>
        </w:rPr>
        <w:t>\text{R}}(\omega,\phi )$, whose integration range $[0,\</w:t>
      </w:r>
      <w:proofErr w:type="spellStart"/>
      <w:r w:rsidRPr="00264A1B">
        <w:rPr>
          <w:rFonts w:hAnsi="宋体" w:cs="宋体" w:hint="eastAsia"/>
        </w:rPr>
        <w:t>i</w:t>
      </w:r>
      <w:r w:rsidRPr="00264A1B">
        <w:rPr>
          <w:rFonts w:hAnsi="宋体" w:cs="宋体" w:hint="eastAsia"/>
        </w:rPr>
        <w:t>nfty</w:t>
      </w:r>
      <w:proofErr w:type="spellEnd"/>
      <w:r w:rsidRPr="00264A1B">
        <w:rPr>
          <w:rFonts w:hAnsi="宋体" w:cs="宋体" w:hint="eastAsia"/>
        </w:rPr>
        <w:t>]$ can be divided into two intervals $[0,1]$ and $[1,\</w:t>
      </w:r>
      <w:proofErr w:type="spellStart"/>
      <w:r w:rsidRPr="00264A1B">
        <w:rPr>
          <w:rFonts w:hAnsi="宋体" w:cs="宋体" w:hint="eastAsia"/>
        </w:rPr>
        <w:t>infty</w:t>
      </w:r>
      <w:proofErr w:type="spellEnd"/>
      <w:r w:rsidRPr="00264A1B">
        <w:rPr>
          <w:rFonts w:hAnsi="宋体" w:cs="宋体" w:hint="eastAsia"/>
        </w:rPr>
        <w:t xml:space="preserve">]$. The former is associated with the reflected radiation modes, which are oscillatory </w:t>
      </w:r>
      <w:ins w:id="172" w:author="law" w:date="2015-07-27T17:37:00Z">
        <w:r w:rsidR="00844CDB" w:rsidRPr="00264A1B">
          <w:rPr>
            <w:rFonts w:hAnsi="宋体" w:cs="宋体" w:hint="eastAsia"/>
          </w:rPr>
          <w:t>plane waves</w:t>
        </w:r>
        <w:r w:rsidR="00844CDB" w:rsidRPr="00264A1B">
          <w:rPr>
            <w:rFonts w:hAnsi="宋体" w:cs="宋体" w:hint="eastAsia"/>
          </w:rPr>
          <w:t xml:space="preserve"> </w:t>
        </w:r>
      </w:ins>
      <w:r w:rsidRPr="00264A1B">
        <w:rPr>
          <w:rFonts w:hAnsi="宋体" w:cs="宋体" w:hint="eastAsia"/>
        </w:rPr>
        <w:t>in space</w:t>
      </w:r>
      <w:del w:id="173" w:author="law" w:date="2015-07-27T17:37:00Z">
        <w:r w:rsidRPr="00264A1B" w:rsidDel="00844CDB">
          <w:rPr>
            <w:rFonts w:hAnsi="宋体" w:cs="宋体" w:hint="eastAsia"/>
          </w:rPr>
          <w:delText xml:space="preserve"> as plane waves</w:delText>
        </w:r>
      </w:del>
      <w:r w:rsidRPr="00264A1B">
        <w:rPr>
          <w:rFonts w:hAnsi="宋体" w:cs="宋体" w:hint="eastAsia"/>
        </w:rPr>
        <w:t>, whereas the latter is associated with the evanescent modes, which exponentially d</w:t>
      </w:r>
      <w:r w:rsidRPr="00264A1B">
        <w:rPr>
          <w:rFonts w:hAnsi="宋体" w:cs="宋体" w:hint="eastAsia"/>
        </w:rPr>
        <w:t>ecay away from the metal surface and are bound modes. Further</w:t>
      </w:r>
      <w:del w:id="174" w:author="law" w:date="2015-07-27T17:37:00Z">
        <w:r w:rsidRPr="00264A1B" w:rsidDel="00844CDB">
          <w:rPr>
            <w:rFonts w:hAnsi="宋体" w:cs="宋体" w:hint="eastAsia"/>
          </w:rPr>
          <w:delText xml:space="preserve"> </w:delText>
        </w:r>
      </w:del>
      <w:r w:rsidRPr="00264A1B">
        <w:rPr>
          <w:rFonts w:hAnsi="宋体" w:cs="宋体" w:hint="eastAsia"/>
        </w:rPr>
        <w:t xml:space="preserve">more, as we can see, it is a cooperative action between the dipole moment and the </w:t>
      </w:r>
      <w:proofErr w:type="spellStart"/>
      <w:r w:rsidRPr="00264A1B">
        <w:rPr>
          <w:rFonts w:hAnsi="宋体" w:cs="宋体" w:hint="eastAsia"/>
        </w:rPr>
        <w:t>mesoscopic</w:t>
      </w:r>
      <w:proofErr w:type="spellEnd"/>
      <w:r w:rsidRPr="00264A1B">
        <w:rPr>
          <w:rFonts w:hAnsi="宋体" w:cs="宋体" w:hint="eastAsia"/>
        </w:rPr>
        <w:t xml:space="preserve"> moment of the QD that determines the QD-field interaction. The strength </w:t>
      </w:r>
      <w:proofErr w:type="gramStart"/>
      <w:r w:rsidRPr="00264A1B">
        <w:rPr>
          <w:rFonts w:hAnsi="宋体" w:cs="宋体" w:hint="eastAsia"/>
        </w:rPr>
        <w:t>coefficients  are</w:t>
      </w:r>
      <w:proofErr w:type="gramEnd"/>
      <w:r w:rsidRPr="00264A1B">
        <w:rPr>
          <w:rFonts w:hAnsi="宋体" w:cs="宋体" w:hint="eastAsia"/>
        </w:rPr>
        <w:t xml:space="preserve"> given as</w:t>
      </w:r>
    </w:p>
    <w:p w:rsidR="00000000" w:rsidRPr="00264A1B" w:rsidRDefault="00517005" w:rsidP="00264A1B">
      <w:pPr>
        <w:pStyle w:val="a3"/>
        <w:rPr>
          <w:rFonts w:hAnsi="宋体" w:cs="宋体" w:hint="eastAsia"/>
        </w:rPr>
      </w:pPr>
      <w:r w:rsidRPr="00264A1B">
        <w:rPr>
          <w:rFonts w:hAnsi="宋体" w:cs="宋体" w:hint="eastAsia"/>
        </w:rPr>
        <w:t>%</w:t>
      </w:r>
      <w:proofErr w:type="gramStart"/>
      <w:r w:rsidRPr="00264A1B">
        <w:rPr>
          <w:rFonts w:hAnsi="宋体" w:cs="宋体" w:hint="eastAsia"/>
        </w:rPr>
        <w:t>{\</w:t>
      </w:r>
      <w:proofErr w:type="gramEnd"/>
      <w:r w:rsidRPr="00264A1B">
        <w:rPr>
          <w:rFonts w:hAnsi="宋体" w:cs="宋体" w:hint="eastAsia"/>
        </w:rPr>
        <w:t>small{</w:t>
      </w:r>
    </w:p>
    <w:p w:rsidR="00000000" w:rsidRPr="00264A1B" w:rsidRDefault="00517005" w:rsidP="00264A1B">
      <w:pPr>
        <w:pStyle w:val="a3"/>
        <w:rPr>
          <w:rFonts w:hAnsi="宋体" w:cs="宋体" w:hint="eastAsia"/>
        </w:rPr>
      </w:pPr>
      <w:r w:rsidRPr="00264A1B">
        <w:rPr>
          <w:rFonts w:hAnsi="宋体" w:cs="宋体" w:hint="eastAsia"/>
        </w:rPr>
        <w:t>\begin{</w:t>
      </w:r>
      <w:proofErr w:type="spellStart"/>
      <w:r w:rsidRPr="00264A1B">
        <w:rPr>
          <w:rFonts w:hAnsi="宋体" w:cs="宋体" w:hint="eastAsia"/>
        </w:rPr>
        <w:t>eqnarray</w:t>
      </w:r>
      <w:proofErr w:type="spellEnd"/>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&amp;&amp;A_{1}(s,\phi ) =\</w:t>
      </w:r>
      <w:proofErr w:type="spellStart"/>
      <w:r w:rsidRPr="00264A1B">
        <w:rPr>
          <w:rFonts w:hAnsi="宋体" w:cs="宋体" w:hint="eastAsia"/>
        </w:rPr>
        <w:t>frac</w:t>
      </w:r>
      <w:proofErr w:type="spellEnd"/>
      <w:r w:rsidRPr="00264A1B">
        <w:rPr>
          <w:rFonts w:hAnsi="宋体" w:cs="宋体" w:hint="eastAsia"/>
        </w:rPr>
        <w:t>{s}{s_{z}}[(2-s^{2})(1+\</w:t>
      </w:r>
      <w:proofErr w:type="spellStart"/>
      <w:r w:rsidRPr="00264A1B">
        <w:rPr>
          <w:rFonts w:hAnsi="宋体" w:cs="宋体" w:hint="eastAsia"/>
        </w:rPr>
        <w:t>cos</w:t>
      </w:r>
      <w:proofErr w:type="spellEnd"/>
      <w:r w:rsidRPr="00264A1B">
        <w:rPr>
          <w:rFonts w:hAnsi="宋体" w:cs="宋体" w:hint="eastAsia"/>
        </w:rPr>
        <w:t xml:space="preserve"> ^{2}\phi )+2s^{2}\sin</w:t>
      </w:r>
    </w:p>
    <w:p w:rsidR="00000000" w:rsidRPr="00264A1B" w:rsidRDefault="00517005" w:rsidP="00264A1B">
      <w:pPr>
        <w:pStyle w:val="a3"/>
        <w:rPr>
          <w:rFonts w:hAnsi="宋体" w:cs="宋体" w:hint="eastAsia"/>
        </w:rPr>
      </w:pPr>
      <w:proofErr w:type="gramStart"/>
      <w:r w:rsidRPr="00264A1B">
        <w:rPr>
          <w:rFonts w:hAnsi="宋体" w:cs="宋体" w:hint="eastAsia"/>
        </w:rPr>
        <w:t>^{</w:t>
      </w:r>
      <w:proofErr w:type="gramEnd"/>
      <w:r w:rsidRPr="00264A1B">
        <w:rPr>
          <w:rFonts w:hAnsi="宋体" w:cs="宋体" w:hint="eastAsia"/>
        </w:rPr>
        <w:t>2}\phi ], \label{</w:t>
      </w:r>
      <w:proofErr w:type="spellStart"/>
      <w:r w:rsidRPr="00264A1B">
        <w:rPr>
          <w:rFonts w:hAnsi="宋体" w:cs="宋体" w:hint="eastAsia"/>
        </w:rPr>
        <w:t>aa</w:t>
      </w:r>
      <w:proofErr w:type="spellEnd"/>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&amp;&amp;A_{2}(s,\phi ) =\</w:t>
      </w:r>
      <w:proofErr w:type="spellStart"/>
      <w:r w:rsidRPr="00264A1B">
        <w:rPr>
          <w:rFonts w:hAnsi="宋体" w:cs="宋体" w:hint="eastAsia"/>
        </w:rPr>
        <w:t>frac</w:t>
      </w:r>
      <w:proofErr w:type="spellEnd"/>
      <w:r w:rsidRPr="00264A1B">
        <w:rPr>
          <w:rFonts w:hAnsi="宋体" w:cs="宋体" w:hint="eastAsia"/>
        </w:rPr>
        <w:t>{s}{s_{z}}[(r^{\text{s}}-r^{\text{p}}s_{z}^{2})(1+\</w:t>
      </w:r>
      <w:proofErr w:type="spellStart"/>
      <w:r w:rsidRPr="00264A1B">
        <w:rPr>
          <w:rFonts w:hAnsi="宋体" w:cs="宋体" w:hint="eastAsia"/>
        </w:rPr>
        <w:t>cos</w:t>
      </w:r>
      <w:proofErr w:type="spellEnd"/>
      <w:r w:rsidRPr="00264A1B">
        <w:rPr>
          <w:rFonts w:hAnsi="宋体" w:cs="宋体" w:hint="eastAsia"/>
        </w:rPr>
        <w:t xml:space="preserve"> ^{2}\phi</w:t>
      </w:r>
    </w:p>
    <w:p w:rsidR="00000000" w:rsidRPr="00264A1B" w:rsidRDefault="00517005" w:rsidP="00264A1B">
      <w:pPr>
        <w:pStyle w:val="a3"/>
        <w:rPr>
          <w:rFonts w:hAnsi="宋体" w:cs="宋体" w:hint="eastAsia"/>
        </w:rPr>
      </w:pPr>
      <w:proofErr w:type="gramStart"/>
      <w:r w:rsidRPr="00264A1B">
        <w:rPr>
          <w:rFonts w:hAnsi="宋体" w:cs="宋体" w:hint="eastAsia"/>
        </w:rPr>
        <w:t>)+</w:t>
      </w:r>
      <w:proofErr w:type="gramEnd"/>
      <w:r w:rsidRPr="00264A1B">
        <w:rPr>
          <w:rFonts w:hAnsi="宋体" w:cs="宋体" w:hint="eastAsia"/>
        </w:rPr>
        <w:t>2s^{2}\sin ^{2}\phi r^{\text{p}}], \</w:t>
      </w:r>
      <w:proofErr w:type="spellStart"/>
      <w:r w:rsidRPr="00264A1B">
        <w:rPr>
          <w:rFonts w:hAnsi="宋体" w:cs="宋体" w:hint="eastAsia"/>
        </w:rPr>
        <w:t>no</w:t>
      </w:r>
      <w:r w:rsidRPr="00264A1B">
        <w:rPr>
          <w:rFonts w:hAnsi="宋体" w:cs="宋体" w:hint="eastAsia"/>
        </w:rPr>
        <w:t>number</w:t>
      </w:r>
      <w:proofErr w:type="spellEnd"/>
    </w:p>
    <w:p w:rsidR="00000000" w:rsidRPr="00264A1B" w:rsidRDefault="00517005" w:rsidP="00264A1B">
      <w:pPr>
        <w:pStyle w:val="a3"/>
        <w:rPr>
          <w:rFonts w:hAnsi="宋体" w:cs="宋体" w:hint="eastAsia"/>
        </w:rPr>
      </w:pPr>
      <w:r w:rsidRPr="00264A1B">
        <w:rPr>
          <w:rFonts w:hAnsi="宋体" w:cs="宋体" w:hint="eastAsia"/>
        </w:rPr>
        <w:t>\end{</w:t>
      </w:r>
      <w:proofErr w:type="spellStart"/>
      <w:r w:rsidRPr="00264A1B">
        <w:rPr>
          <w:rFonts w:hAnsi="宋体" w:cs="宋体" w:hint="eastAsia"/>
        </w:rPr>
        <w:t>eqnarray</w:t>
      </w:r>
      <w:proofErr w:type="spellEnd"/>
      <w:proofErr w:type="gramStart"/>
      <w:r w:rsidRPr="00264A1B">
        <w:rPr>
          <w:rFonts w:hAnsi="宋体" w:cs="宋体" w:hint="eastAsia"/>
        </w:rPr>
        <w:t>}%</w:t>
      </w:r>
      <w:proofErr w:type="gramEnd"/>
      <w:r w:rsidRPr="00264A1B">
        <w:rPr>
          <w:rFonts w:hAnsi="宋体" w:cs="宋体" w:hint="eastAsia"/>
        </w:rPr>
        <w:t>}}</w:t>
      </w:r>
    </w:p>
    <w:p w:rsidR="00000000" w:rsidRPr="00264A1B" w:rsidRDefault="00517005" w:rsidP="00264A1B">
      <w:pPr>
        <w:pStyle w:val="a3"/>
        <w:rPr>
          <w:rFonts w:hAnsi="宋体" w:cs="宋体" w:hint="eastAsia"/>
        </w:rPr>
      </w:pPr>
      <w:proofErr w:type="gramStart"/>
      <w:r w:rsidRPr="00264A1B">
        <w:rPr>
          <w:rFonts w:hAnsi="宋体" w:cs="宋体" w:hint="eastAsia"/>
        </w:rPr>
        <w:t>and</w:t>
      </w:r>
      <w:proofErr w:type="gramEnd"/>
    </w:p>
    <w:p w:rsidR="00000000" w:rsidRPr="00264A1B" w:rsidRDefault="00517005" w:rsidP="00264A1B">
      <w:pPr>
        <w:pStyle w:val="a3"/>
        <w:rPr>
          <w:rFonts w:hAnsi="宋体" w:cs="宋体" w:hint="eastAsia"/>
        </w:rPr>
      </w:pPr>
      <w:r w:rsidRPr="00264A1B">
        <w:rPr>
          <w:rFonts w:hAnsi="宋体" w:cs="宋体" w:hint="eastAsia"/>
        </w:rPr>
        <w:t>%</w:t>
      </w:r>
      <w:proofErr w:type="gramStart"/>
      <w:r w:rsidRPr="00264A1B">
        <w:rPr>
          <w:rFonts w:hAnsi="宋体" w:cs="宋体" w:hint="eastAsia"/>
        </w:rPr>
        <w:t>{\</w:t>
      </w:r>
      <w:proofErr w:type="gramEnd"/>
      <w:r w:rsidRPr="00264A1B">
        <w:rPr>
          <w:rFonts w:hAnsi="宋体" w:cs="宋体" w:hint="eastAsia"/>
        </w:rPr>
        <w:t>small{</w:t>
      </w:r>
    </w:p>
    <w:p w:rsidR="00000000" w:rsidRPr="00264A1B" w:rsidRDefault="00517005" w:rsidP="00264A1B">
      <w:pPr>
        <w:pStyle w:val="a3"/>
        <w:rPr>
          <w:rFonts w:hAnsi="宋体" w:cs="宋体" w:hint="eastAsia"/>
        </w:rPr>
      </w:pPr>
      <w:r w:rsidRPr="00264A1B">
        <w:rPr>
          <w:rFonts w:hAnsi="宋体" w:cs="宋体" w:hint="eastAsia"/>
        </w:rPr>
        <w:t>\begin{</w:t>
      </w:r>
      <w:proofErr w:type="spellStart"/>
      <w:r w:rsidRPr="00264A1B">
        <w:rPr>
          <w:rFonts w:hAnsi="宋体" w:cs="宋体" w:hint="eastAsia"/>
        </w:rPr>
        <w:t>eqnarray</w:t>
      </w:r>
      <w:proofErr w:type="spellEnd"/>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&amp;&amp;B_{1}(s,\phi ) =\frac{s}{s_{z}}\{s^{2}[1+7s_{z}^{2}-(\frac{1}{4}+7s_{z}^{2})\sin ^{2}\phi]\sin ^{2}\phi  \label{bb}\\</w:t>
      </w:r>
    </w:p>
    <w:p w:rsidR="00000000" w:rsidRPr="00264A1B" w:rsidRDefault="00517005" w:rsidP="00264A1B">
      <w:pPr>
        <w:pStyle w:val="a3"/>
        <w:rPr>
          <w:rFonts w:hAnsi="宋体" w:cs="宋体" w:hint="eastAsia"/>
        </w:rPr>
      </w:pPr>
      <w:r w:rsidRPr="00264A1B">
        <w:rPr>
          <w:rFonts w:hAnsi="宋体" w:cs="宋体" w:hint="eastAsia"/>
        </w:rPr>
        <w:t>&amp;&amp;+ s</w:t>
      </w:r>
      <w:proofErr w:type="gramStart"/>
      <w:r w:rsidRPr="00264A1B">
        <w:rPr>
          <w:rFonts w:hAnsi="宋体" w:cs="宋体" w:hint="eastAsia"/>
        </w:rPr>
        <w:t>^{</w:t>
      </w:r>
      <w:proofErr w:type="gramEnd"/>
      <w:r w:rsidRPr="00264A1B">
        <w:rPr>
          <w:rFonts w:hAnsi="宋体" w:cs="宋体" w:hint="eastAsia"/>
        </w:rPr>
        <w:t>4}(1+\</w:t>
      </w:r>
      <w:proofErr w:type="spellStart"/>
      <w:r w:rsidRPr="00264A1B">
        <w:rPr>
          <w:rFonts w:hAnsi="宋体" w:cs="宋体" w:hint="eastAsia"/>
        </w:rPr>
        <w:t>cos</w:t>
      </w:r>
      <w:proofErr w:type="spellEnd"/>
      <w:r w:rsidRPr="00264A1B">
        <w:rPr>
          <w:rFonts w:hAnsi="宋体" w:cs="宋体" w:hint="eastAsia"/>
        </w:rPr>
        <w:t xml:space="preserve"> ^{2}\phi )\</w:t>
      </w:r>
      <w:proofErr w:type="spellStart"/>
      <w:r w:rsidRPr="00264A1B">
        <w:rPr>
          <w:rFonts w:hAnsi="宋体" w:cs="宋体" w:hint="eastAsia"/>
        </w:rPr>
        <w:t>cos</w:t>
      </w:r>
      <w:proofErr w:type="spellEnd"/>
      <w:r w:rsidRPr="00264A1B">
        <w:rPr>
          <w:rFonts w:hAnsi="宋体" w:cs="宋体" w:hint="eastAsia"/>
        </w:rPr>
        <w:t xml:space="preserve"> ^{2}\phi+(2-s^{2})\sin ^{4}\phi\}, \</w:t>
      </w:r>
      <w:proofErr w:type="spellStart"/>
      <w:r w:rsidRPr="00264A1B">
        <w:rPr>
          <w:rFonts w:hAnsi="宋体" w:cs="宋体" w:hint="eastAsia"/>
        </w:rPr>
        <w:t>nonumb</w:t>
      </w:r>
      <w:r w:rsidRPr="00264A1B">
        <w:rPr>
          <w:rFonts w:hAnsi="宋体" w:cs="宋体" w:hint="eastAsia"/>
        </w:rPr>
        <w:t>er</w:t>
      </w:r>
      <w:proofErr w:type="spellEnd"/>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&amp;&amp;B</w:t>
      </w:r>
      <w:proofErr w:type="gramStart"/>
      <w:r w:rsidRPr="00264A1B">
        <w:rPr>
          <w:rFonts w:hAnsi="宋体" w:cs="宋体" w:hint="eastAsia"/>
        </w:rPr>
        <w:t>_{</w:t>
      </w:r>
      <w:proofErr w:type="gramEnd"/>
      <w:r w:rsidRPr="00264A1B">
        <w:rPr>
          <w:rFonts w:hAnsi="宋体" w:cs="宋体" w:hint="eastAsia"/>
        </w:rPr>
        <w:t>2}(s,\phi)=\frac{s}{s_{z}}\{\frac{s^{2}}{4}[4(r^{\text{s}}-3r^{\text{p}}s_{z}^{2})-(r^{\text{s}}-11r^{\text{p}}s_{z}^{2})\sin ^{2}\phi ]  \</w:t>
      </w:r>
      <w:proofErr w:type="spellStart"/>
      <w:r w:rsidRPr="00264A1B">
        <w:rPr>
          <w:rFonts w:hAnsi="宋体" w:cs="宋体" w:hint="eastAsia"/>
        </w:rPr>
        <w:t>nonumber</w:t>
      </w:r>
      <w:proofErr w:type="spellEnd"/>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&amp;&amp;\times\sin^{2}\phi-s_{z}^{2}(r^{\text{s}}-r^{\text{p}}s_{z}^{2})\sin ^{4}\phi +s^{4}r^{\text</w:t>
      </w:r>
      <w:r w:rsidRPr="00264A1B">
        <w:rPr>
          <w:rFonts w:hAnsi="宋体" w:cs="宋体" w:hint="eastAsia"/>
        </w:rPr>
        <w:t>{p}}(1+\</w:t>
      </w:r>
      <w:proofErr w:type="spellStart"/>
      <w:r w:rsidRPr="00264A1B">
        <w:rPr>
          <w:rFonts w:hAnsi="宋体" w:cs="宋体" w:hint="eastAsia"/>
        </w:rPr>
        <w:t>cos</w:t>
      </w:r>
      <w:proofErr w:type="spellEnd"/>
      <w:r w:rsidRPr="00264A1B">
        <w:rPr>
          <w:rFonts w:hAnsi="宋体" w:cs="宋体" w:hint="eastAsia"/>
        </w:rPr>
        <w:t xml:space="preserve"> ^{2}\phi)\</w:t>
      </w:r>
      <w:proofErr w:type="spellStart"/>
      <w:r w:rsidRPr="00264A1B">
        <w:rPr>
          <w:rFonts w:hAnsi="宋体" w:cs="宋体" w:hint="eastAsia"/>
        </w:rPr>
        <w:t>cos</w:t>
      </w:r>
      <w:proofErr w:type="spellEnd"/>
      <w:r w:rsidRPr="00264A1B">
        <w:rPr>
          <w:rFonts w:hAnsi="宋体" w:cs="宋体" w:hint="eastAsia"/>
        </w:rPr>
        <w:t xml:space="preserve"> ^{2}\phi ]\}, \</w:t>
      </w:r>
      <w:proofErr w:type="spellStart"/>
      <w:r w:rsidRPr="00264A1B">
        <w:rPr>
          <w:rFonts w:hAnsi="宋体" w:cs="宋体" w:hint="eastAsia"/>
        </w:rPr>
        <w:t>nonumber</w:t>
      </w:r>
      <w:proofErr w:type="spellEnd"/>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&amp;&amp;B_{3}(s,\phi ) =2is[2s^{2}r^{\text{p}}+(2r^{\text{p}}s^{2}-r^{\text{s}}+r^{\text{p}}s_{z}^{2})\sin ^{2}\phi]\</w:t>
      </w:r>
      <w:proofErr w:type="spellStart"/>
      <w:r w:rsidRPr="00264A1B">
        <w:rPr>
          <w:rFonts w:hAnsi="宋体" w:cs="宋体" w:hint="eastAsia"/>
        </w:rPr>
        <w:t>cos</w:t>
      </w:r>
      <w:proofErr w:type="spellEnd"/>
      <w:r w:rsidRPr="00264A1B">
        <w:rPr>
          <w:rFonts w:hAnsi="宋体" w:cs="宋体" w:hint="eastAsia"/>
        </w:rPr>
        <w:t xml:space="preserve"> \phi.  \</w:t>
      </w:r>
      <w:proofErr w:type="spellStart"/>
      <w:r w:rsidRPr="00264A1B">
        <w:rPr>
          <w:rFonts w:hAnsi="宋体" w:cs="宋体" w:hint="eastAsia"/>
        </w:rPr>
        <w:t>nonumber</w:t>
      </w:r>
      <w:proofErr w:type="spellEnd"/>
    </w:p>
    <w:p w:rsidR="00000000" w:rsidRPr="00264A1B" w:rsidRDefault="00517005" w:rsidP="00264A1B">
      <w:pPr>
        <w:pStyle w:val="a3"/>
        <w:rPr>
          <w:rFonts w:hAnsi="宋体" w:cs="宋体" w:hint="eastAsia"/>
        </w:rPr>
      </w:pPr>
      <w:r w:rsidRPr="00264A1B">
        <w:rPr>
          <w:rFonts w:hAnsi="宋体" w:cs="宋体" w:hint="eastAsia"/>
        </w:rPr>
        <w:t>\end{</w:t>
      </w:r>
      <w:proofErr w:type="spellStart"/>
      <w:r w:rsidRPr="00264A1B">
        <w:rPr>
          <w:rFonts w:hAnsi="宋体" w:cs="宋体" w:hint="eastAsia"/>
        </w:rPr>
        <w:t>eqnarray</w:t>
      </w:r>
      <w:proofErr w:type="spellEnd"/>
      <w:proofErr w:type="gramStart"/>
      <w:r w:rsidRPr="00264A1B">
        <w:rPr>
          <w:rFonts w:hAnsi="宋体" w:cs="宋体" w:hint="eastAsia"/>
        </w:rPr>
        <w:t>}%</w:t>
      </w:r>
      <w:proofErr w:type="gramEnd"/>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where $r^{\text{s}}=\frac{s_{z}-\sqrt{n_{m1}^{2}-s^</w:t>
      </w:r>
      <w:r w:rsidRPr="00264A1B">
        <w:rPr>
          <w:rFonts w:hAnsi="宋体" w:cs="宋体" w:hint="eastAsia"/>
        </w:rPr>
        <w:t>{2}}}{s_{z}+\sqrt{n_{m1}^{2}-s^{2}}}$ and $r^{\text{p}}=\</w:t>
      </w:r>
      <w:proofErr w:type="spellStart"/>
      <w:r w:rsidRPr="00264A1B">
        <w:rPr>
          <w:rFonts w:hAnsi="宋体" w:cs="宋体" w:hint="eastAsia"/>
        </w:rPr>
        <w:t>frac</w:t>
      </w:r>
      <w:proofErr w:type="spellEnd"/>
      <w:r w:rsidRPr="00264A1B">
        <w:rPr>
          <w:rFonts w:hAnsi="宋体" w:cs="宋体" w:hint="eastAsia"/>
        </w:rPr>
        <w:t>{\</w:t>
      </w:r>
      <w:proofErr w:type="spellStart"/>
      <w:r w:rsidRPr="00264A1B">
        <w:rPr>
          <w:rFonts w:hAnsi="宋体" w:cs="宋体" w:hint="eastAsia"/>
        </w:rPr>
        <w:t>varepsilon</w:t>
      </w:r>
      <w:proofErr w:type="spellEnd"/>
      <w:r w:rsidRPr="00264A1B">
        <w:rPr>
          <w:rFonts w:hAnsi="宋体" w:cs="宋体" w:hint="eastAsia"/>
        </w:rPr>
        <w:t xml:space="preserve"> (\omega )s_{z}-\</w:t>
      </w:r>
      <w:proofErr w:type="spellStart"/>
      <w:r w:rsidRPr="00264A1B">
        <w:rPr>
          <w:rFonts w:hAnsi="宋体" w:cs="宋体" w:hint="eastAsia"/>
        </w:rPr>
        <w:t>varepsilon</w:t>
      </w:r>
      <w:proofErr w:type="spellEnd"/>
      <w:r w:rsidRPr="00264A1B">
        <w:rPr>
          <w:rFonts w:hAnsi="宋体" w:cs="宋体" w:hint="eastAsia"/>
        </w:rPr>
        <w:t xml:space="preserve"> _{1}\</w:t>
      </w:r>
      <w:proofErr w:type="spellStart"/>
      <w:r w:rsidRPr="00264A1B">
        <w:rPr>
          <w:rFonts w:hAnsi="宋体" w:cs="宋体" w:hint="eastAsia"/>
        </w:rPr>
        <w:t>sqrt</w:t>
      </w:r>
      <w:proofErr w:type="spellEnd"/>
      <w:r w:rsidRPr="00264A1B">
        <w:rPr>
          <w:rFonts w:hAnsi="宋体" w:cs="宋体" w:hint="eastAsia"/>
        </w:rPr>
        <w:t>{n_{m1}^{2}-s^{2}}}{\</w:t>
      </w:r>
      <w:proofErr w:type="spellStart"/>
      <w:r w:rsidRPr="00264A1B">
        <w:rPr>
          <w:rFonts w:hAnsi="宋体" w:cs="宋体" w:hint="eastAsia"/>
        </w:rPr>
        <w:t>varepsilon</w:t>
      </w:r>
      <w:proofErr w:type="spellEnd"/>
      <w:r w:rsidRPr="00264A1B">
        <w:rPr>
          <w:rFonts w:hAnsi="宋体" w:cs="宋体" w:hint="eastAsia"/>
        </w:rPr>
        <w:t xml:space="preserve"> (\omega )s_{z}-\</w:t>
      </w:r>
      <w:proofErr w:type="spellStart"/>
      <w:r w:rsidRPr="00264A1B">
        <w:rPr>
          <w:rFonts w:hAnsi="宋体" w:cs="宋体" w:hint="eastAsia"/>
        </w:rPr>
        <w:t>varepsilon</w:t>
      </w:r>
      <w:proofErr w:type="spellEnd"/>
      <w:r w:rsidRPr="00264A1B">
        <w:rPr>
          <w:rFonts w:hAnsi="宋体" w:cs="宋体" w:hint="eastAsia"/>
        </w:rPr>
        <w:t xml:space="preserve"> </w:t>
      </w:r>
      <w:r w:rsidRPr="00264A1B">
        <w:rPr>
          <w:rFonts w:hAnsi="宋体" w:cs="宋体" w:hint="eastAsia"/>
        </w:rPr>
        <w:lastRenderedPageBreak/>
        <w:t>_{1}\</w:t>
      </w:r>
      <w:proofErr w:type="spellStart"/>
      <w:r w:rsidRPr="00264A1B">
        <w:rPr>
          <w:rFonts w:hAnsi="宋体" w:cs="宋体" w:hint="eastAsia"/>
        </w:rPr>
        <w:t>sqrt</w:t>
      </w:r>
      <w:proofErr w:type="spellEnd"/>
      <w:r w:rsidRPr="00264A1B">
        <w:rPr>
          <w:rFonts w:hAnsi="宋体" w:cs="宋体" w:hint="eastAsia"/>
        </w:rPr>
        <w:t>{n_{m1}^{2}-s^{2}}}$ are the Fresnel reflection coefficients for s-polarized a</w:t>
      </w:r>
      <w:r w:rsidRPr="00264A1B">
        <w:rPr>
          <w:rFonts w:hAnsi="宋体" w:cs="宋体" w:hint="eastAsia"/>
        </w:rPr>
        <w:t>nd p-polarized light with the relative dielectric function $n_{m1}=\</w:t>
      </w:r>
      <w:proofErr w:type="spellStart"/>
      <w:r w:rsidRPr="00264A1B">
        <w:rPr>
          <w:rFonts w:hAnsi="宋体" w:cs="宋体" w:hint="eastAsia"/>
        </w:rPr>
        <w:t>sqrt</w:t>
      </w:r>
      <w:proofErr w:type="spellEnd"/>
      <w:r w:rsidRPr="00264A1B">
        <w:rPr>
          <w:rFonts w:hAnsi="宋体" w:cs="宋体" w:hint="eastAsia"/>
        </w:rPr>
        <w:t>{\</w:t>
      </w:r>
      <w:proofErr w:type="spellStart"/>
      <w:r w:rsidRPr="00264A1B">
        <w:rPr>
          <w:rFonts w:hAnsi="宋体" w:cs="宋体" w:hint="eastAsia"/>
        </w:rPr>
        <w:t>varepsilon_m</w:t>
      </w:r>
      <w:proofErr w:type="spellEnd"/>
      <w:r w:rsidRPr="00264A1B">
        <w:rPr>
          <w:rFonts w:hAnsi="宋体" w:cs="宋体" w:hint="eastAsia"/>
        </w:rPr>
        <w:t>(\omega)/\varepsilon_1}$.</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Under the DA, only the dipole moment contributes to the spectral density. From Eq. (\ref{</w:t>
      </w:r>
      <w:proofErr w:type="spellStart"/>
      <w:r w:rsidRPr="00264A1B">
        <w:rPr>
          <w:rFonts w:hAnsi="宋体" w:cs="宋体" w:hint="eastAsia"/>
        </w:rPr>
        <w:t>aa</w:t>
      </w:r>
      <w:proofErr w:type="spellEnd"/>
      <w:r w:rsidRPr="00264A1B">
        <w:rPr>
          <w:rFonts w:hAnsi="宋体" w:cs="宋体" w:hint="eastAsia"/>
        </w:rPr>
        <w:t>}) we find that the strength coefficients are func</w:t>
      </w:r>
      <w:r w:rsidRPr="00264A1B">
        <w:rPr>
          <w:rFonts w:hAnsi="宋体" w:cs="宋体" w:hint="eastAsia"/>
        </w:rPr>
        <w:t>tions of $\phi$ with a period of $\pi$, which implies a $\pi$ rotation symmetry of the spectral density over the QD orientation. However, from the definition of $B</w:t>
      </w:r>
      <w:proofErr w:type="gramStart"/>
      <w:r w:rsidRPr="00264A1B">
        <w:rPr>
          <w:rFonts w:hAnsi="宋体" w:cs="宋体" w:hint="eastAsia"/>
        </w:rPr>
        <w:t>_{</w:t>
      </w:r>
      <w:proofErr w:type="gramEnd"/>
      <w:r w:rsidRPr="00264A1B">
        <w:rPr>
          <w:rFonts w:hAnsi="宋体" w:cs="宋体" w:hint="eastAsia"/>
        </w:rPr>
        <w:t xml:space="preserve">3}(s,\phi)$ we find that, </w:t>
      </w:r>
      <w:del w:id="175" w:author="law" w:date="2015-07-27T17:39:00Z">
        <w:r w:rsidRPr="00264A1B" w:rsidDel="00844CDB">
          <w:rPr>
            <w:rFonts w:hAnsi="宋体" w:cs="宋体" w:hint="eastAsia"/>
          </w:rPr>
          <w:delText xml:space="preserve">once </w:delText>
        </w:r>
      </w:del>
      <w:ins w:id="176" w:author="law" w:date="2015-07-27T17:39:00Z">
        <w:r w:rsidR="00844CDB">
          <w:rPr>
            <w:rFonts w:hAnsi="宋体" w:cs="宋体" w:hint="eastAsia"/>
          </w:rPr>
          <w:t>if</w:t>
        </w:r>
        <w:r w:rsidR="00844CDB" w:rsidRPr="00264A1B">
          <w:rPr>
            <w:rFonts w:hAnsi="宋体" w:cs="宋体" w:hint="eastAsia"/>
          </w:rPr>
          <w:t xml:space="preserve"> </w:t>
        </w:r>
      </w:ins>
      <w:r w:rsidRPr="00264A1B">
        <w:rPr>
          <w:rFonts w:hAnsi="宋体" w:cs="宋体" w:hint="eastAsia"/>
        </w:rPr>
        <w:t xml:space="preserve">the </w:t>
      </w:r>
      <w:proofErr w:type="spellStart"/>
      <w:r w:rsidRPr="00264A1B">
        <w:rPr>
          <w:rFonts w:hAnsi="宋体" w:cs="宋体" w:hint="eastAsia"/>
        </w:rPr>
        <w:t>mesoscopic</w:t>
      </w:r>
      <w:proofErr w:type="spellEnd"/>
      <w:r w:rsidRPr="00264A1B">
        <w:rPr>
          <w:rFonts w:hAnsi="宋体" w:cs="宋体" w:hint="eastAsia"/>
        </w:rPr>
        <w:t xml:space="preserve"> moment can</w:t>
      </w:r>
      <w:del w:id="177" w:author="law" w:date="2015-07-27T17:39:00Z">
        <w:r w:rsidRPr="00264A1B" w:rsidDel="00844CDB">
          <w:rPr>
            <w:rFonts w:hAnsi="宋体" w:cs="宋体" w:hint="eastAsia"/>
          </w:rPr>
          <w:delText xml:space="preserve"> </w:delText>
        </w:r>
      </w:del>
      <w:r w:rsidRPr="00264A1B">
        <w:rPr>
          <w:rFonts w:hAnsi="宋体" w:cs="宋体" w:hint="eastAsia"/>
        </w:rPr>
        <w:t>not be abandoned, this symmetry wi</w:t>
      </w:r>
      <w:r w:rsidRPr="00264A1B">
        <w:rPr>
          <w:rFonts w:hAnsi="宋体" w:cs="宋体" w:hint="eastAsia"/>
        </w:rPr>
        <w:t xml:space="preserve">ll be destroyed. </w:t>
      </w:r>
      <w:proofErr w:type="spellStart"/>
      <w:r w:rsidRPr="00264A1B">
        <w:rPr>
          <w:rFonts w:hAnsi="宋体" w:cs="宋体" w:hint="eastAsia"/>
        </w:rPr>
        <w:t>Further more</w:t>
      </w:r>
      <w:proofErr w:type="spellEnd"/>
      <w:r w:rsidRPr="00264A1B">
        <w:rPr>
          <w:rFonts w:hAnsi="宋体" w:cs="宋体" w:hint="eastAsia"/>
        </w:rPr>
        <w:t>, as $B</w:t>
      </w:r>
      <w:proofErr w:type="gramStart"/>
      <w:r w:rsidRPr="00264A1B">
        <w:rPr>
          <w:rFonts w:hAnsi="宋体" w:cs="宋体" w:hint="eastAsia"/>
        </w:rPr>
        <w:t>_{</w:t>
      </w:r>
      <w:proofErr w:type="gramEnd"/>
      <w:r w:rsidRPr="00264A1B">
        <w:rPr>
          <w:rFonts w:hAnsi="宋体" w:cs="宋体" w:hint="eastAsia"/>
        </w:rPr>
        <w:t xml:space="preserve">3}(s,\phi)$ is the strength coefficient of the contribution to the spectral density from the cross-interaction between the dipole moment and the </w:t>
      </w:r>
      <w:proofErr w:type="spellStart"/>
      <w:r w:rsidRPr="00264A1B">
        <w:rPr>
          <w:rFonts w:hAnsi="宋体" w:cs="宋体" w:hint="eastAsia"/>
        </w:rPr>
        <w:t>mesoscopic</w:t>
      </w:r>
      <w:proofErr w:type="spellEnd"/>
      <w:r w:rsidRPr="00264A1B">
        <w:rPr>
          <w:rFonts w:hAnsi="宋体" w:cs="宋体" w:hint="eastAsia"/>
        </w:rPr>
        <w:t xml:space="preserve"> moment. Thus, it is this cross-interaction that </w:t>
      </w:r>
      <w:del w:id="178" w:author="law" w:date="2015-07-27T17:39:00Z">
        <w:r w:rsidRPr="00264A1B" w:rsidDel="00844CDB">
          <w:rPr>
            <w:rFonts w:hAnsi="宋体" w:cs="宋体" w:hint="eastAsia"/>
          </w:rPr>
          <w:delText xml:space="preserve">makes </w:delText>
        </w:r>
      </w:del>
      <w:ins w:id="179" w:author="law" w:date="2015-07-27T17:39:00Z">
        <w:r w:rsidR="00844CDB">
          <w:rPr>
            <w:rFonts w:hAnsi="宋体" w:cs="宋体" w:hint="eastAsia"/>
          </w:rPr>
          <w:t>breaks</w:t>
        </w:r>
        <w:r w:rsidR="00844CDB" w:rsidRPr="00264A1B">
          <w:rPr>
            <w:rFonts w:hAnsi="宋体" w:cs="宋体" w:hint="eastAsia"/>
          </w:rPr>
          <w:t xml:space="preserve"> </w:t>
        </w:r>
      </w:ins>
      <w:r w:rsidRPr="00264A1B">
        <w:rPr>
          <w:rFonts w:hAnsi="宋体" w:cs="宋体" w:hint="eastAsia"/>
        </w:rPr>
        <w:t>the rota</w:t>
      </w:r>
      <w:r w:rsidRPr="00264A1B">
        <w:rPr>
          <w:rFonts w:hAnsi="宋体" w:cs="宋体" w:hint="eastAsia"/>
        </w:rPr>
        <w:t>tion symmetry of the spectral density under the DA</w:t>
      </w:r>
      <w:del w:id="180" w:author="law" w:date="2015-07-27T17:40:00Z">
        <w:r w:rsidRPr="00264A1B" w:rsidDel="00844CDB">
          <w:rPr>
            <w:rFonts w:hAnsi="宋体" w:cs="宋体" w:hint="eastAsia"/>
          </w:rPr>
          <w:delText xml:space="preserve"> broken</w:delText>
        </w:r>
      </w:del>
      <w:r w:rsidRPr="00264A1B">
        <w:rPr>
          <w:rFonts w:hAnsi="宋体" w:cs="宋体" w:hint="eastAsia"/>
        </w:rPr>
        <w:t xml:space="preserve">. In the next section, we will study fluorescence of the QD modified by the </w:t>
      </w:r>
      <w:proofErr w:type="spellStart"/>
      <w:r w:rsidRPr="00264A1B">
        <w:rPr>
          <w:rFonts w:hAnsi="宋体" w:cs="宋体" w:hint="eastAsia"/>
        </w:rPr>
        <w:t>mesoscopic</w:t>
      </w:r>
      <w:proofErr w:type="spellEnd"/>
      <w:r w:rsidRPr="00264A1B">
        <w:rPr>
          <w:rFonts w:hAnsi="宋体" w:cs="宋体" w:hint="eastAsia"/>
        </w:rPr>
        <w:t xml:space="preserve"> QD effects at different QD orientations.</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 xml:space="preserve">\section{Fluorescence modified by the </w:t>
      </w:r>
      <w:proofErr w:type="spellStart"/>
      <w:r w:rsidRPr="00264A1B">
        <w:rPr>
          <w:rFonts w:hAnsi="宋体" w:cs="宋体" w:hint="eastAsia"/>
        </w:rPr>
        <w:t>mesoscopic</w:t>
      </w:r>
      <w:proofErr w:type="spellEnd"/>
      <w:r w:rsidRPr="00264A1B">
        <w:rPr>
          <w:rFonts w:hAnsi="宋体" w:cs="宋体" w:hint="eastAsia"/>
        </w:rPr>
        <w:t xml:space="preserve"> QD effects} \labe</w:t>
      </w:r>
      <w:r w:rsidRPr="00264A1B">
        <w:rPr>
          <w:rFonts w:hAnsi="宋体" w:cs="宋体" w:hint="eastAsia"/>
        </w:rPr>
        <w:t>l{fluorescence}</w:t>
      </w:r>
    </w:p>
    <w:p w:rsidR="00000000" w:rsidRPr="00264A1B" w:rsidRDefault="00517005" w:rsidP="00264A1B">
      <w:pPr>
        <w:pStyle w:val="a3"/>
        <w:rPr>
          <w:rFonts w:hAnsi="宋体" w:cs="宋体" w:hint="eastAsia"/>
        </w:rPr>
      </w:pPr>
      <w:r w:rsidRPr="00264A1B">
        <w:rPr>
          <w:rFonts w:hAnsi="宋体" w:cs="宋体" w:hint="eastAsia"/>
        </w:rPr>
        <w:t>\subsection{The spontaneous emission}</w:t>
      </w:r>
    </w:p>
    <w:p w:rsidR="00000000" w:rsidRPr="00264A1B" w:rsidRDefault="00517005" w:rsidP="00264A1B">
      <w:pPr>
        <w:pStyle w:val="a3"/>
        <w:rPr>
          <w:rFonts w:hAnsi="宋体" w:cs="宋体" w:hint="eastAsia"/>
        </w:rPr>
      </w:pPr>
      <w:r w:rsidRPr="00264A1B">
        <w:rPr>
          <w:rFonts w:hAnsi="宋体" w:cs="宋体" w:hint="eastAsia"/>
        </w:rPr>
        <w:t>\begin{figure}[</w:t>
      </w:r>
      <w:proofErr w:type="spellStart"/>
      <w:r w:rsidRPr="00264A1B">
        <w:rPr>
          <w:rFonts w:hAnsi="宋体" w:cs="宋体" w:hint="eastAsia"/>
        </w:rPr>
        <w:t>tbp</w:t>
      </w:r>
      <w:proofErr w:type="spellEnd"/>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includegraphics</w:t>
      </w:r>
      <w:proofErr w:type="spellEnd"/>
      <w:r w:rsidRPr="00264A1B">
        <w:rPr>
          <w:rFonts w:hAnsi="宋体" w:cs="宋体" w:hint="eastAsia"/>
        </w:rPr>
        <w:t>[width=\</w:t>
      </w:r>
      <w:proofErr w:type="spellStart"/>
      <w:r w:rsidRPr="00264A1B">
        <w:rPr>
          <w:rFonts w:hAnsi="宋体" w:cs="宋体" w:hint="eastAsia"/>
        </w:rPr>
        <w:t>columnwidth</w:t>
      </w:r>
      <w:proofErr w:type="spellEnd"/>
      <w:r w:rsidRPr="00264A1B">
        <w:rPr>
          <w:rFonts w:hAnsi="宋体" w:cs="宋体" w:hint="eastAsia"/>
        </w:rPr>
        <w:t>]{Fig2.eps}</w:t>
      </w:r>
    </w:p>
    <w:p w:rsidR="00000000" w:rsidRPr="00264A1B" w:rsidRDefault="00517005" w:rsidP="00264A1B">
      <w:pPr>
        <w:pStyle w:val="a3"/>
        <w:rPr>
          <w:rFonts w:hAnsi="宋体" w:cs="宋体" w:hint="eastAsia"/>
        </w:rPr>
      </w:pPr>
      <w:r w:rsidRPr="00264A1B">
        <w:rPr>
          <w:rFonts w:hAnsi="宋体" w:cs="宋体" w:hint="eastAsia"/>
        </w:rPr>
        <w:t>\</w:t>
      </w:r>
      <w:proofErr w:type="gramStart"/>
      <w:r w:rsidRPr="00264A1B">
        <w:rPr>
          <w:rFonts w:hAnsi="宋体" w:cs="宋体" w:hint="eastAsia"/>
        </w:rPr>
        <w:t>caption{</w:t>
      </w:r>
      <w:proofErr w:type="gramEnd"/>
      <w:r w:rsidRPr="00264A1B">
        <w:rPr>
          <w:rFonts w:hAnsi="宋体" w:cs="宋体" w:hint="eastAsia"/>
        </w:rPr>
        <w:t xml:space="preserve">(Color online) Orientation dependence of $\Gamma$ at different renormalized separation $\bar{z}$ is plotted under (a) and </w:t>
      </w:r>
      <w:r w:rsidRPr="00264A1B">
        <w:rPr>
          <w:rFonts w:hAnsi="宋体" w:cs="宋体" w:hint="eastAsia"/>
        </w:rPr>
        <w:t>beyond (b) the DA. A cross-section view is given in (c) at $\</w:t>
      </w:r>
      <w:proofErr w:type="gramStart"/>
      <w:r w:rsidRPr="00264A1B">
        <w:rPr>
          <w:rFonts w:hAnsi="宋体" w:cs="宋体" w:hint="eastAsia"/>
        </w:rPr>
        <w:t>bar{</w:t>
      </w:r>
      <w:proofErr w:type="gramEnd"/>
      <w:r w:rsidRPr="00264A1B">
        <w:rPr>
          <w:rFonts w:hAnsi="宋体" w:cs="宋体" w:hint="eastAsia"/>
        </w:rPr>
        <w:t xml:space="preserve">z}=0.3$ (blue thick and green dot-dashed lines from (a) and (b)). (d) </w:t>
      </w:r>
      <w:proofErr w:type="gramStart"/>
      <w:r w:rsidRPr="00264A1B">
        <w:rPr>
          <w:rFonts w:hAnsi="宋体" w:cs="宋体" w:hint="eastAsia"/>
        </w:rPr>
        <w:t>plots</w:t>
      </w:r>
      <w:proofErr w:type="gramEnd"/>
      <w:r w:rsidRPr="00264A1B">
        <w:rPr>
          <w:rFonts w:hAnsi="宋体" w:cs="宋体" w:hint="eastAsia"/>
        </w:rPr>
        <w:t xml:space="preserve"> $\Gamma$ </w:t>
      </w:r>
      <w:proofErr w:type="spellStart"/>
      <w:r w:rsidRPr="00264A1B">
        <w:rPr>
          <w:rFonts w:hAnsi="宋体" w:cs="宋体" w:hint="eastAsia"/>
        </w:rPr>
        <w:t>vias</w:t>
      </w:r>
      <w:proofErr w:type="spellEnd"/>
      <w:r w:rsidRPr="00264A1B">
        <w:rPr>
          <w:rFonts w:hAnsi="宋体" w:cs="宋体" w:hint="eastAsia"/>
        </w:rPr>
        <w:t xml:space="preserve"> $\bar {\Lambda}^\prime/\bar{\mu}$ when $\phi=0$ (purple thick line) and $\phi=\pi$ (orange dashed lin</w:t>
      </w:r>
      <w:r w:rsidRPr="00264A1B">
        <w:rPr>
          <w:rFonts w:hAnsi="宋体" w:cs="宋体" w:hint="eastAsia"/>
        </w:rPr>
        <w:t xml:space="preserve">e). Parameters are chosen as $\omega_0=1.2$ </w:t>
      </w:r>
      <w:proofErr w:type="spellStart"/>
      <w:r w:rsidRPr="00264A1B">
        <w:rPr>
          <w:rFonts w:hAnsi="宋体" w:cs="宋体" w:hint="eastAsia"/>
        </w:rPr>
        <w:t>eV</w:t>
      </w:r>
      <w:proofErr w:type="spellEnd"/>
      <w:r w:rsidRPr="00264A1B">
        <w:rPr>
          <w:rFonts w:hAnsi="宋体" w:cs="宋体" w:hint="eastAsia"/>
        </w:rPr>
        <w:t>, $\Phi=3.0\times10^{9}\bar{\mu}^2$, and $\</w:t>
      </w:r>
      <w:proofErr w:type="gramStart"/>
      <w:r w:rsidRPr="00264A1B">
        <w:rPr>
          <w:rFonts w:hAnsi="宋体" w:cs="宋体" w:hint="eastAsia"/>
        </w:rPr>
        <w:t>bar{</w:t>
      </w:r>
      <w:proofErr w:type="gramEnd"/>
      <w:r w:rsidRPr="00264A1B">
        <w:rPr>
          <w:rFonts w:hAnsi="宋体" w:cs="宋体" w:hint="eastAsia"/>
        </w:rPr>
        <w:t>\Lambda}^{\prime }=0.3\bar{\mu}$ \cite{Andersen2011}.} \label{Fig2}</w:t>
      </w:r>
    </w:p>
    <w:p w:rsidR="00000000" w:rsidRPr="00264A1B" w:rsidRDefault="00517005" w:rsidP="00264A1B">
      <w:pPr>
        <w:pStyle w:val="a3"/>
        <w:rPr>
          <w:rFonts w:hAnsi="宋体" w:cs="宋体" w:hint="eastAsia"/>
        </w:rPr>
      </w:pPr>
      <w:r w:rsidRPr="00264A1B">
        <w:rPr>
          <w:rFonts w:hAnsi="宋体" w:cs="宋体" w:hint="eastAsia"/>
        </w:rPr>
        <w:t>\end{figure}</w:t>
      </w:r>
    </w:p>
    <w:p w:rsidR="00000000" w:rsidRPr="00264A1B" w:rsidRDefault="00517005" w:rsidP="00264A1B">
      <w:pPr>
        <w:pStyle w:val="a3"/>
        <w:rPr>
          <w:rFonts w:hAnsi="宋体" w:cs="宋体" w:hint="eastAsia"/>
        </w:rPr>
      </w:pPr>
      <w:r w:rsidRPr="00264A1B">
        <w:rPr>
          <w:rFonts w:hAnsi="宋体" w:cs="宋体" w:hint="eastAsia"/>
        </w:rPr>
        <w:t xml:space="preserve">Spontaneous emission of the QD can be well described within the </w:t>
      </w:r>
      <w:proofErr w:type="spellStart"/>
      <w:r w:rsidRPr="00264A1B">
        <w:rPr>
          <w:rFonts w:hAnsi="宋体" w:cs="宋体" w:hint="eastAsia"/>
        </w:rPr>
        <w:t>Weisskopf</w:t>
      </w:r>
      <w:proofErr w:type="spellEnd"/>
      <w:r w:rsidRPr="00264A1B">
        <w:rPr>
          <w:rFonts w:hAnsi="宋体" w:cs="宋体" w:hint="eastAsia"/>
        </w:rPr>
        <w:t>-Wigner</w:t>
      </w:r>
      <w:r w:rsidRPr="00264A1B">
        <w:rPr>
          <w:rFonts w:hAnsi="宋体" w:cs="宋体" w:hint="eastAsia"/>
        </w:rPr>
        <w:t xml:space="preserve"> theory \</w:t>
      </w:r>
      <w:proofErr w:type="gramStart"/>
      <w:r w:rsidRPr="00264A1B">
        <w:rPr>
          <w:rFonts w:hAnsi="宋体" w:cs="宋体" w:hint="eastAsia"/>
        </w:rPr>
        <w:t>cite{</w:t>
      </w:r>
      <w:proofErr w:type="gramEnd"/>
      <w:r w:rsidRPr="00264A1B">
        <w:rPr>
          <w:rFonts w:hAnsi="宋体" w:cs="宋体" w:hint="eastAsia"/>
        </w:rPr>
        <w:t xml:space="preserve">Scully1997}. </w:t>
      </w:r>
      <w:del w:id="181" w:author="law" w:date="2015-07-27T17:41:00Z">
        <w:r w:rsidRPr="00264A1B" w:rsidDel="00844CDB">
          <w:rPr>
            <w:rFonts w:hAnsi="宋体" w:cs="宋体" w:hint="eastAsia"/>
          </w:rPr>
          <w:delText>Once a</w:delText>
        </w:r>
      </w:del>
      <w:ins w:id="182" w:author="law" w:date="2015-07-27T17:41:00Z">
        <w:r w:rsidR="00844CDB">
          <w:rPr>
            <w:rFonts w:hAnsi="宋体" w:cs="宋体" w:hint="eastAsia"/>
          </w:rPr>
          <w:t>A</w:t>
        </w:r>
      </w:ins>
      <w:r w:rsidRPr="00264A1B">
        <w:rPr>
          <w:rFonts w:hAnsi="宋体" w:cs="宋体" w:hint="eastAsia"/>
        </w:rPr>
        <w:t xml:space="preserve">ssuming </w:t>
      </w:r>
      <w:ins w:id="183" w:author="law" w:date="2015-07-27T17:42:00Z">
        <w:r w:rsidR="00844CDB">
          <w:rPr>
            <w:rFonts w:hAnsi="宋体" w:cs="宋体" w:hint="eastAsia"/>
          </w:rPr>
          <w:t xml:space="preserve">that </w:t>
        </w:r>
      </w:ins>
      <w:r w:rsidRPr="00264A1B">
        <w:rPr>
          <w:rFonts w:hAnsi="宋体" w:cs="宋体" w:hint="eastAsia"/>
        </w:rPr>
        <w:t xml:space="preserve">the </w:t>
      </w:r>
      <w:proofErr w:type="spellStart"/>
      <w:r w:rsidRPr="00264A1B">
        <w:rPr>
          <w:rFonts w:hAnsi="宋体" w:cs="宋体" w:hint="eastAsia"/>
        </w:rPr>
        <w:t>exciton</w:t>
      </w:r>
      <w:proofErr w:type="spellEnd"/>
      <w:r w:rsidRPr="00264A1B">
        <w:rPr>
          <w:rFonts w:hAnsi="宋体" w:cs="宋体" w:hint="eastAsia"/>
        </w:rPr>
        <w:t xml:space="preserve"> is initially excited ($c_{e}(0)=1$),</w:t>
      </w:r>
      <w:del w:id="184" w:author="law" w:date="2015-07-27T17:42:00Z">
        <w:r w:rsidRPr="00264A1B" w:rsidDel="00844CDB">
          <w:rPr>
            <w:rFonts w:hAnsi="宋体" w:cs="宋体" w:hint="eastAsia"/>
          </w:rPr>
          <w:delText xml:space="preserve"> we have the excited-</w:delText>
        </w:r>
      </w:del>
      <w:ins w:id="185" w:author="law" w:date="2015-07-27T17:42:00Z">
        <w:r w:rsidR="00844CDB">
          <w:rPr>
            <w:rFonts w:hAnsi="宋体" w:cs="宋体" w:hint="eastAsia"/>
          </w:rPr>
          <w:t xml:space="preserve">its </w:t>
        </w:r>
      </w:ins>
      <w:r w:rsidRPr="00264A1B">
        <w:rPr>
          <w:rFonts w:hAnsi="宋体" w:cs="宋体" w:hint="eastAsia"/>
        </w:rPr>
        <w:t xml:space="preserve">population </w:t>
      </w:r>
      <w:ins w:id="186" w:author="law" w:date="2015-07-27T17:42:00Z">
        <w:r w:rsidR="00844CDB">
          <w:rPr>
            <w:rFonts w:hAnsi="宋体" w:cs="宋体" w:hint="eastAsia"/>
          </w:rPr>
          <w:t xml:space="preserve"> is given by </w:t>
        </w:r>
      </w:ins>
      <w:r w:rsidRPr="00264A1B">
        <w:rPr>
          <w:rFonts w:hAnsi="宋体" w:cs="宋体" w:hint="eastAsia"/>
        </w:rPr>
        <w:t>$|c_{e}(t)|^{2}=\</w:t>
      </w:r>
      <w:proofErr w:type="spellStart"/>
      <w:r w:rsidRPr="00264A1B">
        <w:rPr>
          <w:rFonts w:hAnsi="宋体" w:cs="宋体" w:hint="eastAsia"/>
        </w:rPr>
        <w:t>exp</w:t>
      </w:r>
      <w:proofErr w:type="spellEnd"/>
      <w:r w:rsidRPr="00264A1B">
        <w:rPr>
          <w:rFonts w:hAnsi="宋体" w:cs="宋体" w:hint="eastAsia"/>
        </w:rPr>
        <w:t xml:space="preserve"> [-\Gamma t]$, where the decay rate is</w:t>
      </w:r>
      <w:r w:rsidRPr="00264A1B">
        <w:rPr>
          <w:rFonts w:hAnsi="宋体" w:cs="宋体" w:hint="eastAsia"/>
        </w:rPr>
        <w:t xml:space="preserve"> </w:t>
      </w:r>
      <w:del w:id="187" w:author="law" w:date="2015-07-27T17:42:00Z">
        <w:r w:rsidRPr="00264A1B" w:rsidDel="00844CDB">
          <w:rPr>
            <w:rFonts w:hAnsi="宋体" w:cs="宋体" w:hint="eastAsia"/>
          </w:rPr>
          <w:delText>governed by</w:delText>
        </w:r>
      </w:del>
    </w:p>
    <w:p w:rsidR="00000000" w:rsidRPr="00264A1B" w:rsidRDefault="00517005" w:rsidP="00264A1B">
      <w:pPr>
        <w:pStyle w:val="a3"/>
        <w:rPr>
          <w:rFonts w:hAnsi="宋体" w:cs="宋体" w:hint="eastAsia"/>
        </w:rPr>
      </w:pPr>
      <w:r w:rsidRPr="00264A1B">
        <w:rPr>
          <w:rFonts w:hAnsi="宋体" w:cs="宋体" w:hint="eastAsia"/>
        </w:rPr>
        <w:t>\begin{equation}</w:t>
      </w:r>
    </w:p>
    <w:p w:rsidR="00000000" w:rsidRPr="00264A1B" w:rsidRDefault="00517005" w:rsidP="00264A1B">
      <w:pPr>
        <w:pStyle w:val="a3"/>
        <w:rPr>
          <w:rFonts w:hAnsi="宋体" w:cs="宋体" w:hint="eastAsia"/>
        </w:rPr>
      </w:pPr>
      <w:r w:rsidRPr="00264A1B">
        <w:rPr>
          <w:rFonts w:hAnsi="宋体" w:cs="宋体" w:hint="eastAsia"/>
        </w:rPr>
        <w:t xml:space="preserve">\Gamma =2\pi </w:t>
      </w:r>
      <w:proofErr w:type="gramStart"/>
      <w:r w:rsidRPr="00264A1B">
        <w:rPr>
          <w:rFonts w:hAnsi="宋体" w:cs="宋体" w:hint="eastAsia"/>
        </w:rPr>
        <w:t>J(</w:t>
      </w:r>
      <w:proofErr w:type="gramEnd"/>
      <w:r w:rsidRPr="00264A1B">
        <w:rPr>
          <w:rFonts w:hAnsi="宋体" w:cs="宋体" w:hint="eastAsia"/>
        </w:rPr>
        <w:t>\omega_0,\phi ) \label{decay-r</w:t>
      </w:r>
      <w:r w:rsidRPr="00264A1B">
        <w:rPr>
          <w:rFonts w:hAnsi="宋体" w:cs="宋体" w:hint="eastAsia"/>
        </w:rPr>
        <w:t>ate1}</w:t>
      </w:r>
    </w:p>
    <w:p w:rsidR="00000000" w:rsidRPr="00264A1B" w:rsidRDefault="00517005" w:rsidP="00264A1B">
      <w:pPr>
        <w:pStyle w:val="a3"/>
        <w:rPr>
          <w:rFonts w:hAnsi="宋体" w:cs="宋体" w:hint="eastAsia"/>
        </w:rPr>
      </w:pPr>
      <w:r w:rsidRPr="00264A1B">
        <w:rPr>
          <w:rFonts w:hAnsi="宋体" w:cs="宋体" w:hint="eastAsia"/>
        </w:rPr>
        <w:t>\end{equation}</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proofErr w:type="gramStart"/>
      <w:r w:rsidRPr="00264A1B">
        <w:rPr>
          <w:rFonts w:hAnsi="宋体" w:cs="宋体" w:hint="eastAsia"/>
        </w:rPr>
        <w:t>In Fig.</w:t>
      </w:r>
      <w:proofErr w:type="gramEnd"/>
      <w:r w:rsidRPr="00264A1B">
        <w:rPr>
          <w:rFonts w:hAnsi="宋体" w:cs="宋体" w:hint="eastAsia"/>
        </w:rPr>
        <w:t xml:space="preserve"> \</w:t>
      </w:r>
      <w:proofErr w:type="gramStart"/>
      <w:r w:rsidRPr="00264A1B">
        <w:rPr>
          <w:rFonts w:hAnsi="宋体" w:cs="宋体" w:hint="eastAsia"/>
        </w:rPr>
        <w:t>ref{</w:t>
      </w:r>
      <w:proofErr w:type="gramEnd"/>
      <w:r w:rsidRPr="00264A1B">
        <w:rPr>
          <w:rFonts w:hAnsi="宋体" w:cs="宋体" w:hint="eastAsia"/>
        </w:rPr>
        <w:t>Fig2}(a) and Fig. \</w:t>
      </w:r>
      <w:proofErr w:type="gramStart"/>
      <w:r w:rsidRPr="00264A1B">
        <w:rPr>
          <w:rFonts w:hAnsi="宋体" w:cs="宋体" w:hint="eastAsia"/>
        </w:rPr>
        <w:t>ref{</w:t>
      </w:r>
      <w:proofErr w:type="gramEnd"/>
      <w:r w:rsidRPr="00264A1B">
        <w:rPr>
          <w:rFonts w:hAnsi="宋体" w:cs="宋体" w:hint="eastAsia"/>
        </w:rPr>
        <w:t xml:space="preserve">Fig2}(b) we plot $\Gamma$, </w:t>
      </w:r>
      <w:del w:id="188" w:author="law" w:date="2015-07-27T17:43:00Z">
        <w:r w:rsidRPr="00264A1B" w:rsidDel="00844CDB">
          <w:rPr>
            <w:rFonts w:hAnsi="宋体" w:cs="宋体" w:hint="eastAsia"/>
          </w:rPr>
          <w:delText xml:space="preserve">at </w:delText>
        </w:r>
      </w:del>
      <w:ins w:id="189" w:author="law" w:date="2015-07-27T17:43:00Z">
        <w:r w:rsidR="00844CDB">
          <w:rPr>
            <w:rFonts w:hAnsi="宋体" w:cs="宋体" w:hint="eastAsia"/>
          </w:rPr>
          <w:t>for</w:t>
        </w:r>
        <w:r w:rsidR="00844CDB" w:rsidRPr="00264A1B">
          <w:rPr>
            <w:rFonts w:hAnsi="宋体" w:cs="宋体" w:hint="eastAsia"/>
          </w:rPr>
          <w:t xml:space="preserve"> </w:t>
        </w:r>
      </w:ins>
      <w:r w:rsidRPr="00264A1B">
        <w:rPr>
          <w:rFonts w:hAnsi="宋体" w:cs="宋体" w:hint="eastAsia"/>
        </w:rPr>
        <w:t xml:space="preserve">different values of the QD-interface renormalized separation $\bar{z}=z\omega _{p}/c$, as a function of the QD orientation under and beyond the DA, respectively. As </w:t>
      </w:r>
      <w:r w:rsidRPr="00264A1B">
        <w:rPr>
          <w:rFonts w:hAnsi="宋体" w:cs="宋体" w:hint="eastAsia"/>
        </w:rPr>
        <w:t>can be seen, we find that $\Gamma$ rapidly attenuates at small values of $\</w:t>
      </w:r>
      <w:proofErr w:type="gramStart"/>
      <w:r w:rsidRPr="00264A1B">
        <w:rPr>
          <w:rFonts w:hAnsi="宋体" w:cs="宋体" w:hint="eastAsia"/>
        </w:rPr>
        <w:t>bar{</w:t>
      </w:r>
      <w:proofErr w:type="gramEnd"/>
      <w:r w:rsidRPr="00264A1B">
        <w:rPr>
          <w:rFonts w:hAnsi="宋体" w:cs="宋体" w:hint="eastAsia"/>
        </w:rPr>
        <w:t xml:space="preserve">z}$ and oscillates </w:t>
      </w:r>
      <w:del w:id="190" w:author="law" w:date="2015-07-27T17:43:00Z">
        <w:r w:rsidRPr="00264A1B" w:rsidDel="00844CDB">
          <w:rPr>
            <w:rFonts w:hAnsi="宋体" w:cs="宋体" w:hint="eastAsia"/>
          </w:rPr>
          <w:delText xml:space="preserve">with </w:delText>
        </w:r>
      </w:del>
      <w:ins w:id="191" w:author="law" w:date="2015-07-27T17:43:00Z">
        <w:r w:rsidR="00844CDB">
          <w:rPr>
            <w:rFonts w:hAnsi="宋体" w:cs="宋体" w:hint="eastAsia"/>
          </w:rPr>
          <w:t>as it</w:t>
        </w:r>
      </w:ins>
      <w:del w:id="192" w:author="law" w:date="2015-07-27T17:43:00Z">
        <w:r w:rsidRPr="00264A1B" w:rsidDel="00844CDB">
          <w:rPr>
            <w:rFonts w:hAnsi="宋体" w:cs="宋体" w:hint="eastAsia"/>
          </w:rPr>
          <w:delText>the</w:delText>
        </w:r>
      </w:del>
      <w:r w:rsidRPr="00264A1B">
        <w:rPr>
          <w:rFonts w:hAnsi="宋体" w:cs="宋体" w:hint="eastAsia"/>
        </w:rPr>
        <w:t xml:space="preserve"> increase</w:t>
      </w:r>
      <w:ins w:id="193" w:author="law" w:date="2015-07-27T17:43:00Z">
        <w:r w:rsidR="00844CDB">
          <w:rPr>
            <w:rFonts w:hAnsi="宋体" w:cs="宋体" w:hint="eastAsia"/>
          </w:rPr>
          <w:t>s</w:t>
        </w:r>
      </w:ins>
      <w:del w:id="194" w:author="law" w:date="2015-07-27T17:43:00Z">
        <w:r w:rsidRPr="00264A1B" w:rsidDel="00844CDB">
          <w:rPr>
            <w:rFonts w:hAnsi="宋体" w:cs="宋体" w:hint="eastAsia"/>
          </w:rPr>
          <w:delText xml:space="preserve"> of it</w:delText>
        </w:r>
      </w:del>
      <w:r w:rsidRPr="00264A1B">
        <w:rPr>
          <w:rFonts w:hAnsi="宋体" w:cs="宋体" w:hint="eastAsia"/>
        </w:rPr>
        <w:t>. This originates from the spatial distribution of the spectral density</w:t>
      </w:r>
      <w:ins w:id="195" w:author="law" w:date="2015-07-27T17:44:00Z">
        <w:r w:rsidR="00844CDB">
          <w:rPr>
            <w:rFonts w:hAnsi="宋体" w:cs="宋体" w:hint="eastAsia"/>
          </w:rPr>
          <w:t>,</w:t>
        </w:r>
      </w:ins>
      <w:r w:rsidRPr="00264A1B">
        <w:rPr>
          <w:rFonts w:hAnsi="宋体" w:cs="宋体" w:hint="eastAsia"/>
        </w:rPr>
        <w:t xml:space="preserve"> as discussed in Eq. (\</w:t>
      </w:r>
      <w:proofErr w:type="gramStart"/>
      <w:r w:rsidRPr="00264A1B">
        <w:rPr>
          <w:rFonts w:hAnsi="宋体" w:cs="宋体" w:hint="eastAsia"/>
        </w:rPr>
        <w:t>ref{</w:t>
      </w:r>
      <w:proofErr w:type="gramEnd"/>
      <w:r w:rsidRPr="00264A1B">
        <w:rPr>
          <w:rFonts w:hAnsi="宋体" w:cs="宋体" w:hint="eastAsia"/>
        </w:rPr>
        <w:t xml:space="preserve">ref}). </w:t>
      </w:r>
      <w:del w:id="196" w:author="law" w:date="2015-07-27T17:44:00Z">
        <w:r w:rsidRPr="00264A1B" w:rsidDel="00844CDB">
          <w:rPr>
            <w:rFonts w:hAnsi="宋体" w:cs="宋体" w:hint="eastAsia"/>
          </w:rPr>
          <w:delText>Besides</w:delText>
        </w:r>
      </w:del>
      <w:ins w:id="197" w:author="law" w:date="2015-07-27T17:44:00Z">
        <w:r w:rsidR="00844CDB">
          <w:rPr>
            <w:rFonts w:hAnsi="宋体" w:cs="宋体" w:hint="eastAsia"/>
          </w:rPr>
          <w:t>In addition</w:t>
        </w:r>
      </w:ins>
      <w:r w:rsidRPr="00264A1B">
        <w:rPr>
          <w:rFonts w:hAnsi="宋体" w:cs="宋体" w:hint="eastAsia"/>
        </w:rPr>
        <w:t>, significant deviation</w:t>
      </w:r>
      <w:r w:rsidRPr="00264A1B">
        <w:rPr>
          <w:rFonts w:hAnsi="宋体" w:cs="宋体" w:hint="eastAsia"/>
        </w:rPr>
        <w:t xml:space="preserve">s are </w:t>
      </w:r>
      <w:del w:id="198" w:author="law" w:date="2015-07-27T17:44:00Z">
        <w:r w:rsidRPr="00264A1B" w:rsidDel="00844CDB">
          <w:rPr>
            <w:rFonts w:hAnsi="宋体" w:cs="宋体" w:hint="eastAsia"/>
          </w:rPr>
          <w:delText xml:space="preserve">shown </w:delText>
        </w:r>
      </w:del>
      <w:ins w:id="199" w:author="law" w:date="2015-07-27T17:44:00Z">
        <w:r w:rsidR="00844CDB">
          <w:rPr>
            <w:rFonts w:hAnsi="宋体" w:cs="宋体" w:hint="eastAsia"/>
          </w:rPr>
          <w:t>s</w:t>
        </w:r>
      </w:ins>
      <w:ins w:id="200" w:author="law" w:date="2015-07-27T17:45:00Z">
        <w:r w:rsidR="00844CDB">
          <w:rPr>
            <w:rFonts w:hAnsi="宋体" w:cs="宋体" w:hint="eastAsia"/>
          </w:rPr>
          <w:t>een</w:t>
        </w:r>
      </w:ins>
      <w:ins w:id="201" w:author="law" w:date="2015-07-27T17:44:00Z">
        <w:r w:rsidR="00844CDB" w:rsidRPr="00264A1B">
          <w:rPr>
            <w:rFonts w:hAnsi="宋体" w:cs="宋体" w:hint="eastAsia"/>
          </w:rPr>
          <w:t xml:space="preserve"> </w:t>
        </w:r>
      </w:ins>
      <w:r w:rsidRPr="00264A1B">
        <w:rPr>
          <w:rFonts w:hAnsi="宋体" w:cs="宋体" w:hint="eastAsia"/>
        </w:rPr>
        <w:t>at small values of $\</w:t>
      </w:r>
      <w:proofErr w:type="gramStart"/>
      <w:r w:rsidRPr="00264A1B">
        <w:rPr>
          <w:rFonts w:hAnsi="宋体" w:cs="宋体" w:hint="eastAsia"/>
        </w:rPr>
        <w:t>bar{</w:t>
      </w:r>
      <w:proofErr w:type="gramEnd"/>
      <w:r w:rsidRPr="00264A1B">
        <w:rPr>
          <w:rFonts w:hAnsi="宋体" w:cs="宋体" w:hint="eastAsia"/>
        </w:rPr>
        <w:t xml:space="preserve">z}$, where the DA is broken. </w:t>
      </w:r>
      <w:r w:rsidRPr="00264A1B">
        <w:rPr>
          <w:rFonts w:hAnsi="宋体" w:cs="宋体" w:hint="eastAsia"/>
        </w:rPr>
        <w:lastRenderedPageBreak/>
        <w:t xml:space="preserve">Actually, experimental results indicate that the deviations can </w:t>
      </w:r>
      <w:del w:id="202" w:author="law" w:date="2015-07-27T17:45:00Z">
        <w:r w:rsidRPr="00264A1B" w:rsidDel="00844CDB">
          <w:rPr>
            <w:rFonts w:hAnsi="宋体" w:cs="宋体" w:hint="eastAsia"/>
          </w:rPr>
          <w:delText xml:space="preserve">be </w:delText>
        </w:r>
      </w:del>
      <w:r w:rsidRPr="00264A1B">
        <w:rPr>
          <w:rFonts w:hAnsi="宋体" w:cs="宋体" w:hint="eastAsia"/>
        </w:rPr>
        <w:t xml:space="preserve">always </w:t>
      </w:r>
      <w:del w:id="203" w:author="law" w:date="2015-07-27T17:45:00Z">
        <w:r w:rsidRPr="00264A1B" w:rsidDel="00844CDB">
          <w:rPr>
            <w:rFonts w:hAnsi="宋体" w:cs="宋体" w:hint="eastAsia"/>
          </w:rPr>
          <w:delText xml:space="preserve">viewed </w:delText>
        </w:r>
      </w:del>
      <w:ins w:id="204" w:author="law" w:date="2015-07-27T17:45:00Z">
        <w:r w:rsidR="00844CDB">
          <w:rPr>
            <w:rFonts w:hAnsi="宋体" w:cs="宋体" w:hint="eastAsia"/>
          </w:rPr>
          <w:t>be observed</w:t>
        </w:r>
        <w:r w:rsidR="00844CDB" w:rsidRPr="00264A1B">
          <w:rPr>
            <w:rFonts w:hAnsi="宋体" w:cs="宋体" w:hint="eastAsia"/>
          </w:rPr>
          <w:t xml:space="preserve"> </w:t>
        </w:r>
      </w:ins>
      <w:r w:rsidRPr="00264A1B">
        <w:rPr>
          <w:rFonts w:hAnsi="宋体" w:cs="宋体" w:hint="eastAsia"/>
        </w:rPr>
        <w:t>when $\</w:t>
      </w:r>
      <w:proofErr w:type="gramStart"/>
      <w:r w:rsidRPr="00264A1B">
        <w:rPr>
          <w:rFonts w:hAnsi="宋体" w:cs="宋体" w:hint="eastAsia"/>
        </w:rPr>
        <w:t>bar{</w:t>
      </w:r>
      <w:proofErr w:type="gramEnd"/>
      <w:r w:rsidRPr="00264A1B">
        <w:rPr>
          <w:rFonts w:hAnsi="宋体" w:cs="宋体" w:hint="eastAsia"/>
        </w:rPr>
        <w:t xml:space="preserve">z}$ is within the penetration depth of the </w:t>
      </w:r>
      <w:proofErr w:type="spellStart"/>
      <w:r w:rsidRPr="00264A1B">
        <w:rPr>
          <w:rFonts w:hAnsi="宋体" w:cs="宋体" w:hint="eastAsia"/>
        </w:rPr>
        <w:t>plasmons</w:t>
      </w:r>
      <w:proofErr w:type="spellEnd"/>
      <w:r w:rsidRPr="00264A1B">
        <w:rPr>
          <w:rFonts w:hAnsi="宋体" w:cs="宋体" w:hint="eastAsia"/>
        </w:rPr>
        <w:t xml:space="preserve"> into the dielectric \cite{Andersen2011}. In ou</w:t>
      </w:r>
      <w:r w:rsidRPr="00264A1B">
        <w:rPr>
          <w:rFonts w:hAnsi="宋体" w:cs="宋体" w:hint="eastAsia"/>
        </w:rPr>
        <w:t>r parameters, it is about $\</w:t>
      </w:r>
      <w:proofErr w:type="gramStart"/>
      <w:r w:rsidRPr="00264A1B">
        <w:rPr>
          <w:rFonts w:hAnsi="宋体" w:cs="宋体" w:hint="eastAsia"/>
        </w:rPr>
        <w:t>bar{</w:t>
      </w:r>
      <w:proofErr w:type="gramEnd"/>
      <w:r w:rsidRPr="00264A1B">
        <w:rPr>
          <w:rFonts w:hAnsi="宋体" w:cs="宋体" w:hint="eastAsia"/>
        </w:rPr>
        <w:t>z}\thicksim2$. For more detail, a cross-section is given in Fig. \</w:t>
      </w:r>
      <w:proofErr w:type="gramStart"/>
      <w:r w:rsidRPr="00264A1B">
        <w:rPr>
          <w:rFonts w:hAnsi="宋体" w:cs="宋体" w:hint="eastAsia"/>
        </w:rPr>
        <w:t>ref{</w:t>
      </w:r>
      <w:proofErr w:type="gramEnd"/>
      <w:r w:rsidRPr="00264A1B">
        <w:rPr>
          <w:rFonts w:hAnsi="宋体" w:cs="宋体" w:hint="eastAsia"/>
        </w:rPr>
        <w:t>Fig2}(c) at $\bar{z}=0.3$. We find that, $\Gamma$ experiences a $\pi$ rotation symmetry over the QD orientation under the DA, while it is destroyed and ch</w:t>
      </w:r>
      <w:r w:rsidRPr="00264A1B">
        <w:rPr>
          <w:rFonts w:hAnsi="宋体" w:cs="宋体" w:hint="eastAsia"/>
        </w:rPr>
        <w:t xml:space="preserve">anged to $2\pi$ once the </w:t>
      </w:r>
      <w:proofErr w:type="spellStart"/>
      <w:r w:rsidRPr="00264A1B">
        <w:rPr>
          <w:rFonts w:hAnsi="宋体" w:cs="宋体" w:hint="eastAsia"/>
        </w:rPr>
        <w:t>mesoscopic</w:t>
      </w:r>
      <w:proofErr w:type="spellEnd"/>
      <w:r w:rsidRPr="00264A1B">
        <w:rPr>
          <w:rFonts w:hAnsi="宋体" w:cs="宋体" w:hint="eastAsia"/>
        </w:rPr>
        <w:t xml:space="preserve"> effects are taken into account. </w:t>
      </w:r>
      <w:del w:id="205" w:author="law" w:date="2015-07-27T17:45:00Z">
        <w:r w:rsidRPr="00264A1B" w:rsidDel="00517005">
          <w:rPr>
            <w:rFonts w:hAnsi="宋体" w:cs="宋体" w:hint="eastAsia"/>
          </w:rPr>
          <w:delText xml:space="preserve">It </w:delText>
        </w:r>
      </w:del>
      <w:ins w:id="206" w:author="law" w:date="2015-07-27T17:45:00Z">
        <w:r>
          <w:rPr>
            <w:rFonts w:hAnsi="宋体" w:cs="宋体" w:hint="eastAsia"/>
          </w:rPr>
          <w:t>This</w:t>
        </w:r>
        <w:r w:rsidRPr="00264A1B">
          <w:rPr>
            <w:rFonts w:hAnsi="宋体" w:cs="宋体" w:hint="eastAsia"/>
          </w:rPr>
          <w:t xml:space="preserve"> </w:t>
        </w:r>
      </w:ins>
      <w:r w:rsidRPr="00264A1B">
        <w:rPr>
          <w:rFonts w:hAnsi="宋体" w:cs="宋体" w:hint="eastAsia"/>
        </w:rPr>
        <w:t xml:space="preserve">agrees with our former discussion of the spectral density and originates from the cross-interaction between the dipole moment and the </w:t>
      </w:r>
      <w:proofErr w:type="spellStart"/>
      <w:r w:rsidRPr="00264A1B">
        <w:rPr>
          <w:rFonts w:hAnsi="宋体" w:cs="宋体" w:hint="eastAsia"/>
        </w:rPr>
        <w:t>mesoscopic</w:t>
      </w:r>
      <w:proofErr w:type="spellEnd"/>
      <w:r w:rsidRPr="00264A1B">
        <w:rPr>
          <w:rFonts w:hAnsi="宋体" w:cs="宋体" w:hint="eastAsia"/>
        </w:rPr>
        <w:t xml:space="preserve"> moment of the QD. Further</w:t>
      </w:r>
      <w:del w:id="207" w:author="law" w:date="2015-07-27T17:46:00Z">
        <w:r w:rsidRPr="00264A1B" w:rsidDel="00517005">
          <w:rPr>
            <w:rFonts w:hAnsi="宋体" w:cs="宋体" w:hint="eastAsia"/>
          </w:rPr>
          <w:delText xml:space="preserve"> </w:delText>
        </w:r>
      </w:del>
      <w:r w:rsidRPr="00264A1B">
        <w:rPr>
          <w:rFonts w:hAnsi="宋体" w:cs="宋体" w:hint="eastAsia"/>
        </w:rPr>
        <w:t>more, modified</w:t>
      </w:r>
      <w:r w:rsidRPr="00264A1B">
        <w:rPr>
          <w:rFonts w:hAnsi="宋体" w:cs="宋体" w:hint="eastAsia"/>
        </w:rPr>
        <w:t xml:space="preserve"> by the </w:t>
      </w:r>
      <w:proofErr w:type="spellStart"/>
      <w:r w:rsidRPr="00264A1B">
        <w:rPr>
          <w:rFonts w:hAnsi="宋体" w:cs="宋体" w:hint="eastAsia"/>
        </w:rPr>
        <w:t>mesoscopic</w:t>
      </w:r>
      <w:proofErr w:type="spellEnd"/>
      <w:r w:rsidRPr="00264A1B">
        <w:rPr>
          <w:rFonts w:hAnsi="宋体" w:cs="宋体" w:hint="eastAsia"/>
        </w:rPr>
        <w:t xml:space="preserve"> QD effects, </w:t>
      </w:r>
      <w:ins w:id="208" w:author="law" w:date="2015-07-27T17:46:00Z">
        <w:r>
          <w:rPr>
            <w:rFonts w:hAnsi="宋体" w:cs="宋体" w:hint="eastAsia"/>
          </w:rPr>
          <w:t xml:space="preserve">the </w:t>
        </w:r>
      </w:ins>
      <w:r w:rsidRPr="00264A1B">
        <w:rPr>
          <w:rFonts w:hAnsi="宋体" w:cs="宋体" w:hint="eastAsia"/>
        </w:rPr>
        <w:t xml:space="preserve">values of $\Gamma$ deviate largely from that under the DA: it can be either increased or decreased at different orientations of the QD. This originates from the cooperative action between the dipole moment and the </w:t>
      </w:r>
      <w:proofErr w:type="spellStart"/>
      <w:r w:rsidRPr="00264A1B">
        <w:rPr>
          <w:rFonts w:hAnsi="宋体" w:cs="宋体" w:hint="eastAsia"/>
        </w:rPr>
        <w:t>mesoscopic</w:t>
      </w:r>
      <w:proofErr w:type="spellEnd"/>
      <w:r w:rsidRPr="00264A1B">
        <w:rPr>
          <w:rFonts w:hAnsi="宋体" w:cs="宋体" w:hint="eastAsia"/>
        </w:rPr>
        <w:t xml:space="preserve"> </w:t>
      </w:r>
      <w:r w:rsidRPr="00264A1B">
        <w:rPr>
          <w:rFonts w:hAnsi="宋体" w:cs="宋体" w:hint="eastAsia"/>
        </w:rPr>
        <w:t xml:space="preserve">moment and they can be either coherently added or subtracted at different QD orientations. </w:t>
      </w:r>
      <w:proofErr w:type="gramStart"/>
      <w:r w:rsidRPr="00264A1B">
        <w:rPr>
          <w:rFonts w:hAnsi="宋体" w:cs="宋体" w:hint="eastAsia"/>
        </w:rPr>
        <w:t>In Fig.</w:t>
      </w:r>
      <w:proofErr w:type="gramEnd"/>
      <w:r w:rsidRPr="00264A1B">
        <w:rPr>
          <w:rFonts w:hAnsi="宋体" w:cs="宋体" w:hint="eastAsia"/>
        </w:rPr>
        <w:t xml:space="preserve"> \</w:t>
      </w:r>
      <w:proofErr w:type="gramStart"/>
      <w:r w:rsidRPr="00264A1B">
        <w:rPr>
          <w:rFonts w:hAnsi="宋体" w:cs="宋体" w:hint="eastAsia"/>
        </w:rPr>
        <w:t>ref{</w:t>
      </w:r>
      <w:proofErr w:type="gramEnd"/>
      <w:r w:rsidRPr="00264A1B">
        <w:rPr>
          <w:rFonts w:hAnsi="宋体" w:cs="宋体" w:hint="eastAsia"/>
        </w:rPr>
        <w:t xml:space="preserve">Fig2}(d), we plot $\Gamma$ </w:t>
      </w:r>
      <w:proofErr w:type="spellStart"/>
      <w:r w:rsidRPr="00264A1B">
        <w:rPr>
          <w:rFonts w:hAnsi="宋体" w:cs="宋体" w:hint="eastAsia"/>
        </w:rPr>
        <w:t>vias</w:t>
      </w:r>
      <w:proofErr w:type="spellEnd"/>
      <w:r w:rsidRPr="00264A1B">
        <w:rPr>
          <w:rFonts w:hAnsi="宋体" w:cs="宋体" w:hint="eastAsia"/>
        </w:rPr>
        <w:t xml:space="preserve"> $\bar{\Lambda}^\prime/\bar{\mu}$ at two different orientations of the QD as $\phi=0$ and $\pi$. We find that $\Gamma$ is</w:t>
      </w:r>
      <w:r w:rsidRPr="00264A1B">
        <w:rPr>
          <w:rFonts w:hAnsi="宋体" w:cs="宋体" w:hint="eastAsia"/>
        </w:rPr>
        <w:t xml:space="preserve"> always strengthened at $\phi=\pi$, while at $\phi=0$, $\Gamma$ can be either coherently subtracted or added at different values of $\</w:t>
      </w:r>
      <w:proofErr w:type="gramStart"/>
      <w:r w:rsidRPr="00264A1B">
        <w:rPr>
          <w:rFonts w:hAnsi="宋体" w:cs="宋体" w:hint="eastAsia"/>
        </w:rPr>
        <w:t>bar{</w:t>
      </w:r>
      <w:proofErr w:type="gramEnd"/>
      <w:r w:rsidRPr="00264A1B">
        <w:rPr>
          <w:rFonts w:hAnsi="宋体" w:cs="宋体" w:hint="eastAsia"/>
        </w:rPr>
        <w:t xml:space="preserve">\Lambda}^\prime/\bar{\mu}$, which displays an effective control of the decay rate by exploiting the </w:t>
      </w:r>
      <w:proofErr w:type="spellStart"/>
      <w:r w:rsidRPr="00264A1B">
        <w:rPr>
          <w:rFonts w:hAnsi="宋体" w:cs="宋体" w:hint="eastAsia"/>
        </w:rPr>
        <w:t>mesoscopic</w:t>
      </w:r>
      <w:proofErr w:type="spellEnd"/>
      <w:r w:rsidRPr="00264A1B">
        <w:rPr>
          <w:rFonts w:hAnsi="宋体" w:cs="宋体" w:hint="eastAsia"/>
        </w:rPr>
        <w:t xml:space="preserve"> QD effe</w:t>
      </w:r>
      <w:r w:rsidRPr="00264A1B">
        <w:rPr>
          <w:rFonts w:hAnsi="宋体" w:cs="宋体" w:hint="eastAsia"/>
        </w:rPr>
        <w:t>cts.</w:t>
      </w:r>
    </w:p>
    <w:p w:rsidR="00000000" w:rsidRPr="00264A1B" w:rsidRDefault="00517005" w:rsidP="00264A1B">
      <w:pPr>
        <w:pStyle w:val="a3"/>
        <w:rPr>
          <w:rFonts w:hAnsi="宋体" w:cs="宋体" w:hint="eastAsia"/>
        </w:rPr>
      </w:pPr>
      <w:r w:rsidRPr="00264A1B">
        <w:rPr>
          <w:rFonts w:hAnsi="宋体" w:cs="宋体" w:hint="eastAsia"/>
        </w:rPr>
        <w:t xml:space="preserve"> %At last, note that the results at very short distances ($\</w:t>
      </w:r>
      <w:proofErr w:type="gramStart"/>
      <w:r w:rsidRPr="00264A1B">
        <w:rPr>
          <w:rFonts w:hAnsi="宋体" w:cs="宋体" w:hint="eastAsia"/>
        </w:rPr>
        <w:t>bar{</w:t>
      </w:r>
      <w:proofErr w:type="gramEnd"/>
      <w:r w:rsidRPr="00264A1B">
        <w:rPr>
          <w:rFonts w:hAnsi="宋体" w:cs="宋体" w:hint="eastAsia"/>
        </w:rPr>
        <w:t xml:space="preserve">z}&lt;0.2$) is not given, because the </w:t>
      </w:r>
      <w:proofErr w:type="spellStart"/>
      <w:r w:rsidRPr="00264A1B">
        <w:rPr>
          <w:rFonts w:hAnsi="宋体" w:cs="宋体" w:hint="eastAsia"/>
        </w:rPr>
        <w:t>nonradiative</w:t>
      </w:r>
      <w:proofErr w:type="spellEnd"/>
      <w:r w:rsidRPr="00264A1B">
        <w:rPr>
          <w:rFonts w:hAnsi="宋体" w:cs="宋体" w:hint="eastAsia"/>
        </w:rPr>
        <w:t xml:space="preserve"> processes in the metallic surface is</w:t>
      </w:r>
      <w:bookmarkStart w:id="209" w:name="_GoBack"/>
      <w:bookmarkEnd w:id="209"/>
      <w:r w:rsidRPr="00264A1B">
        <w:rPr>
          <w:rFonts w:hAnsi="宋体" w:cs="宋体" w:hint="eastAsia"/>
        </w:rPr>
        <w:t xml:space="preserve"> dominant in these region and $\Gamma$ is divergent \cite{Tudela2010}.</w:t>
      </w:r>
    </w:p>
    <w:p w:rsidR="00000000" w:rsidRPr="00264A1B" w:rsidRDefault="00517005" w:rsidP="00264A1B">
      <w:pPr>
        <w:pStyle w:val="a3"/>
        <w:rPr>
          <w:rFonts w:hAnsi="宋体" w:cs="宋体" w:hint="eastAsia"/>
        </w:rPr>
      </w:pPr>
      <w:r w:rsidRPr="00264A1B">
        <w:rPr>
          <w:rFonts w:hAnsi="宋体" w:cs="宋体" w:hint="eastAsia"/>
        </w:rPr>
        <w:t>\subsection{The resonance fluo</w:t>
      </w:r>
      <w:r w:rsidRPr="00264A1B">
        <w:rPr>
          <w:rFonts w:hAnsi="宋体" w:cs="宋体" w:hint="eastAsia"/>
        </w:rPr>
        <w:t>rescence}</w:t>
      </w:r>
    </w:p>
    <w:p w:rsidR="00000000" w:rsidRPr="00264A1B" w:rsidRDefault="00517005" w:rsidP="00264A1B">
      <w:pPr>
        <w:pStyle w:val="a3"/>
        <w:rPr>
          <w:rFonts w:hAnsi="宋体" w:cs="宋体" w:hint="eastAsia"/>
        </w:rPr>
      </w:pPr>
      <w:r w:rsidRPr="00264A1B">
        <w:rPr>
          <w:rFonts w:hAnsi="宋体" w:cs="宋体" w:hint="eastAsia"/>
        </w:rPr>
        <w:t>Hereafter, we consider the case in which the QD is resonantly driven by a laser, so that the resonance fluorescence of the QD can be studied. In a frame rotating at the laser frequency $\omega_\</w:t>
      </w:r>
      <w:proofErr w:type="gramStart"/>
      <w:r w:rsidRPr="00264A1B">
        <w:rPr>
          <w:rFonts w:hAnsi="宋体" w:cs="宋体" w:hint="eastAsia"/>
        </w:rPr>
        <w:t>text{</w:t>
      </w:r>
      <w:proofErr w:type="gramEnd"/>
      <w:r w:rsidRPr="00264A1B">
        <w:rPr>
          <w:rFonts w:hAnsi="宋体" w:cs="宋体" w:hint="eastAsia"/>
        </w:rPr>
        <w:t>L}$, the master equation reads</w:t>
      </w:r>
    </w:p>
    <w:p w:rsidR="00000000" w:rsidRPr="00264A1B" w:rsidRDefault="00517005" w:rsidP="00264A1B">
      <w:pPr>
        <w:pStyle w:val="a3"/>
        <w:rPr>
          <w:rFonts w:hAnsi="宋体" w:cs="宋体" w:hint="eastAsia"/>
        </w:rPr>
      </w:pPr>
      <w:r w:rsidRPr="00264A1B">
        <w:rPr>
          <w:rFonts w:hAnsi="宋体" w:cs="宋体" w:hint="eastAsia"/>
        </w:rPr>
        <w:t>\begin{</w:t>
      </w:r>
      <w:proofErr w:type="spellStart"/>
      <w:r w:rsidRPr="00264A1B">
        <w:rPr>
          <w:rFonts w:hAnsi="宋体" w:cs="宋体" w:hint="eastAsia"/>
        </w:rPr>
        <w:t>eqnarra</w:t>
      </w:r>
      <w:r w:rsidRPr="00264A1B">
        <w:rPr>
          <w:rFonts w:hAnsi="宋体" w:cs="宋体" w:hint="eastAsia"/>
        </w:rPr>
        <w:t>y</w:t>
      </w:r>
      <w:proofErr w:type="spellEnd"/>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w:t>
      </w:r>
      <w:proofErr w:type="gramStart"/>
      <w:r w:rsidRPr="00264A1B">
        <w:rPr>
          <w:rFonts w:hAnsi="宋体" w:cs="宋体" w:hint="eastAsia"/>
        </w:rPr>
        <w:t>dot{</w:t>
      </w:r>
      <w:proofErr w:type="gramEnd"/>
      <w:r w:rsidRPr="00264A1B">
        <w:rPr>
          <w:rFonts w:hAnsi="宋体" w:cs="宋体" w:hint="eastAsia"/>
        </w:rPr>
        <w:t>\rho}(t) &amp;=&amp;-</w:t>
      </w:r>
      <w:proofErr w:type="spellStart"/>
      <w:r w:rsidRPr="00264A1B">
        <w:rPr>
          <w:rFonts w:hAnsi="宋体" w:cs="宋体" w:hint="eastAsia"/>
        </w:rPr>
        <w:t>i</w:t>
      </w:r>
      <w:proofErr w:type="spellEnd"/>
      <w:r w:rsidRPr="00264A1B">
        <w:rPr>
          <w:rFonts w:hAnsi="宋体" w:cs="宋体" w:hint="eastAsia"/>
        </w:rPr>
        <w:t>\Omega [\hat{\sigma}_{x},\rho (t)] \label{master}\\</w:t>
      </w:r>
    </w:p>
    <w:p w:rsidR="00000000" w:rsidRPr="00264A1B" w:rsidRDefault="00517005" w:rsidP="00264A1B">
      <w:pPr>
        <w:pStyle w:val="a3"/>
        <w:rPr>
          <w:rFonts w:hAnsi="宋体" w:cs="宋体" w:hint="eastAsia"/>
        </w:rPr>
      </w:pPr>
      <w:r w:rsidRPr="00264A1B">
        <w:rPr>
          <w:rFonts w:hAnsi="宋体" w:cs="宋体" w:hint="eastAsia"/>
        </w:rPr>
        <w:t>&amp;&amp;+\</w:t>
      </w:r>
      <w:proofErr w:type="spellStart"/>
      <w:r w:rsidRPr="00264A1B">
        <w:rPr>
          <w:rFonts w:hAnsi="宋体" w:cs="宋体" w:hint="eastAsia"/>
        </w:rPr>
        <w:t>frac</w:t>
      </w:r>
      <w:proofErr w:type="spellEnd"/>
      <w:r w:rsidRPr="00264A1B">
        <w:rPr>
          <w:rFonts w:hAnsi="宋体" w:cs="宋体" w:hint="eastAsia"/>
        </w:rPr>
        <w:t>{\Gamma}{2}(2\hat{\sigma}_{-}\rho (t)\hat{\sigma}_{+}-\hat{%</w:t>
      </w:r>
    </w:p>
    <w:p w:rsidR="00000000" w:rsidRPr="00264A1B" w:rsidRDefault="00517005" w:rsidP="00264A1B">
      <w:pPr>
        <w:pStyle w:val="a3"/>
        <w:rPr>
          <w:rFonts w:hAnsi="宋体" w:cs="宋体" w:hint="eastAsia"/>
        </w:rPr>
      </w:pPr>
      <w:r w:rsidRPr="00264A1B">
        <w:rPr>
          <w:rFonts w:hAnsi="宋体" w:cs="宋体" w:hint="eastAsia"/>
        </w:rPr>
        <w:t>\sigma}_{+}\hat{\sigma}_{-}\rho (t)-\rho (t)\</w:t>
      </w:r>
      <w:proofErr w:type="gramStart"/>
      <w:r w:rsidRPr="00264A1B">
        <w:rPr>
          <w:rFonts w:hAnsi="宋体" w:cs="宋体" w:hint="eastAsia"/>
        </w:rPr>
        <w:t>hat{</w:t>
      </w:r>
      <w:proofErr w:type="gramEnd"/>
      <w:r w:rsidRPr="00264A1B">
        <w:rPr>
          <w:rFonts w:hAnsi="宋体" w:cs="宋体" w:hint="eastAsia"/>
        </w:rPr>
        <w:t>\sigma}_{+}\hat{\sigma}_{-})</w:t>
      </w:r>
    </w:p>
    <w:p w:rsidR="00000000" w:rsidRPr="00264A1B" w:rsidRDefault="00517005" w:rsidP="00264A1B">
      <w:pPr>
        <w:pStyle w:val="a3"/>
        <w:rPr>
          <w:rFonts w:hAnsi="宋体" w:cs="宋体" w:hint="eastAsia"/>
        </w:rPr>
      </w:pPr>
      <w:r w:rsidRPr="00264A1B">
        <w:rPr>
          <w:rFonts w:hAnsi="宋体" w:cs="宋体" w:hint="eastAsia"/>
        </w:rPr>
        <w:t>\</w:t>
      </w:r>
      <w:proofErr w:type="spellStart"/>
      <w:proofErr w:type="gramStart"/>
      <w:r w:rsidRPr="00264A1B">
        <w:rPr>
          <w:rFonts w:hAnsi="宋体" w:cs="宋体" w:hint="eastAsia"/>
        </w:rPr>
        <w:t>nonumber</w:t>
      </w:r>
      <w:proofErr w:type="spellEnd"/>
      <w:r w:rsidRPr="00264A1B">
        <w:rPr>
          <w:rFonts w:hAnsi="宋体" w:cs="宋体" w:hint="eastAsia"/>
        </w:rPr>
        <w:t xml:space="preserve">  \</w:t>
      </w:r>
      <w:proofErr w:type="spellStart"/>
      <w:proofErr w:type="gramEnd"/>
      <w:r w:rsidRPr="00264A1B">
        <w:rPr>
          <w:rFonts w:hAnsi="宋体" w:cs="宋体" w:hint="eastAsia"/>
        </w:rPr>
        <w:t>nonumber</w:t>
      </w:r>
      <w:proofErr w:type="spellEnd"/>
    </w:p>
    <w:p w:rsidR="00000000" w:rsidRPr="00264A1B" w:rsidRDefault="00517005" w:rsidP="00264A1B">
      <w:pPr>
        <w:pStyle w:val="a3"/>
        <w:rPr>
          <w:rFonts w:hAnsi="宋体" w:cs="宋体" w:hint="eastAsia"/>
        </w:rPr>
      </w:pPr>
      <w:r w:rsidRPr="00264A1B">
        <w:rPr>
          <w:rFonts w:hAnsi="宋体" w:cs="宋体" w:hint="eastAsia"/>
        </w:rPr>
        <w:t>\end{</w:t>
      </w:r>
      <w:proofErr w:type="spellStart"/>
      <w:r w:rsidRPr="00264A1B">
        <w:rPr>
          <w:rFonts w:hAnsi="宋体" w:cs="宋体" w:hint="eastAsia"/>
        </w:rPr>
        <w:t>eqna</w:t>
      </w:r>
      <w:r w:rsidRPr="00264A1B">
        <w:rPr>
          <w:rFonts w:hAnsi="宋体" w:cs="宋体" w:hint="eastAsia"/>
        </w:rPr>
        <w:t>rray</w:t>
      </w:r>
      <w:proofErr w:type="spellEnd"/>
      <w:r w:rsidRPr="00264A1B">
        <w:rPr>
          <w:rFonts w:hAnsi="宋体" w:cs="宋体" w:hint="eastAsia"/>
        </w:rPr>
        <w:t>}</w:t>
      </w:r>
    </w:p>
    <w:p w:rsidR="00000000" w:rsidRPr="00264A1B" w:rsidRDefault="00517005" w:rsidP="00264A1B">
      <w:pPr>
        <w:pStyle w:val="a3"/>
        <w:rPr>
          <w:rFonts w:hAnsi="宋体" w:cs="宋体" w:hint="eastAsia"/>
        </w:rPr>
      </w:pPr>
      <w:proofErr w:type="gramStart"/>
      <w:r w:rsidRPr="00264A1B">
        <w:rPr>
          <w:rFonts w:hAnsi="宋体" w:cs="宋体" w:hint="eastAsia"/>
        </w:rPr>
        <w:t>where</w:t>
      </w:r>
      <w:proofErr w:type="gramEnd"/>
      <w:r w:rsidRPr="00264A1B">
        <w:rPr>
          <w:rFonts w:hAnsi="宋体" w:cs="宋体" w:hint="eastAsia"/>
        </w:rPr>
        <w:t xml:space="preserve"> $\Omega$ is the Rabi frequency characterizing the strength of the pumping.</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The incoherent spectrum of the driven two-level system is defined as $</w:t>
      </w:r>
      <w:proofErr w:type="gramStart"/>
      <w:r w:rsidRPr="00264A1B">
        <w:rPr>
          <w:rFonts w:hAnsi="宋体" w:cs="宋体" w:hint="eastAsia"/>
        </w:rPr>
        <w:t>S(</w:t>
      </w:r>
      <w:proofErr w:type="gramEnd"/>
      <w:r w:rsidRPr="00264A1B">
        <w:rPr>
          <w:rFonts w:hAnsi="宋体" w:cs="宋体" w:hint="eastAsia"/>
        </w:rPr>
        <w:t>\omega )=\</w:t>
      </w:r>
      <w:proofErr w:type="spellStart"/>
      <w:r w:rsidRPr="00264A1B">
        <w:rPr>
          <w:rFonts w:hAnsi="宋体" w:cs="宋体" w:hint="eastAsia"/>
        </w:rPr>
        <w:t>frac</w:t>
      </w:r>
      <w:proofErr w:type="spellEnd"/>
      <w:r w:rsidRPr="00264A1B">
        <w:rPr>
          <w:rFonts w:hAnsi="宋体" w:cs="宋体" w:hint="eastAsia"/>
        </w:rPr>
        <w:t>{1}{\pi }\</w:t>
      </w:r>
      <w:proofErr w:type="spellStart"/>
      <w:r w:rsidRPr="00264A1B">
        <w:rPr>
          <w:rFonts w:hAnsi="宋体" w:cs="宋体" w:hint="eastAsia"/>
        </w:rPr>
        <w:t>textrm</w:t>
      </w:r>
      <w:proofErr w:type="spellEnd"/>
      <w:r w:rsidRPr="00264A1B">
        <w:rPr>
          <w:rFonts w:hAnsi="宋体" w:cs="宋体" w:hint="eastAsia"/>
        </w:rPr>
        <w:t>{Re}[\</w:t>
      </w:r>
      <w:proofErr w:type="spellStart"/>
      <w:r w:rsidRPr="00264A1B">
        <w:rPr>
          <w:rFonts w:hAnsi="宋体" w:cs="宋体" w:hint="eastAsia"/>
        </w:rPr>
        <w:t>int</w:t>
      </w:r>
      <w:proofErr w:type="spellEnd"/>
      <w:r w:rsidRPr="00264A1B">
        <w:rPr>
          <w:rFonts w:hAnsi="宋体" w:cs="宋体" w:hint="eastAsia"/>
        </w:rPr>
        <w:t>_{0}^{\</w:t>
      </w:r>
      <w:proofErr w:type="spellStart"/>
      <w:r w:rsidRPr="00264A1B">
        <w:rPr>
          <w:rFonts w:hAnsi="宋体" w:cs="宋体" w:hint="eastAsia"/>
        </w:rPr>
        <w:t>infty</w:t>
      </w:r>
      <w:proofErr w:type="spellEnd"/>
      <w:r w:rsidRPr="00264A1B">
        <w:rPr>
          <w:rFonts w:hAnsi="宋体" w:cs="宋体" w:hint="eastAsia"/>
        </w:rPr>
        <w:t xml:space="preserve"> }d\tau e^{</w:t>
      </w:r>
      <w:proofErr w:type="spellStart"/>
      <w:r w:rsidRPr="00264A1B">
        <w:rPr>
          <w:rFonts w:hAnsi="宋体" w:cs="宋体" w:hint="eastAsia"/>
        </w:rPr>
        <w:t>i</w:t>
      </w:r>
      <w:proofErr w:type="spellEnd"/>
      <w:r w:rsidRPr="00264A1B">
        <w:rPr>
          <w:rFonts w:hAnsi="宋体" w:cs="宋体" w:hint="eastAsia"/>
        </w:rPr>
        <w:t>\omega \tau</w:t>
      </w: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langle</w:t>
      </w:r>
      <w:proofErr w:type="spellEnd"/>
      <w:r w:rsidRPr="00264A1B">
        <w:rPr>
          <w:rFonts w:hAnsi="宋体" w:cs="宋体" w:hint="eastAsia"/>
        </w:rPr>
        <w:t xml:space="preserve"> \Delta \</w:t>
      </w:r>
      <w:r w:rsidRPr="00264A1B">
        <w:rPr>
          <w:rFonts w:hAnsi="宋体" w:cs="宋体" w:hint="eastAsia"/>
        </w:rPr>
        <w:t>hat{\sigma}_{+}(t)\Delta \hat{\sigma}_{-}(t+\tau )\</w:t>
      </w:r>
      <w:proofErr w:type="spellStart"/>
      <w:r w:rsidRPr="00264A1B">
        <w:rPr>
          <w:rFonts w:hAnsi="宋体" w:cs="宋体" w:hint="eastAsia"/>
        </w:rPr>
        <w:t>rangle</w:t>
      </w:r>
      <w:proofErr w:type="spellEnd"/>
      <w:r w:rsidRPr="00264A1B">
        <w:rPr>
          <w:rFonts w:hAnsi="宋体" w:cs="宋体" w:hint="eastAsia"/>
        </w:rPr>
        <w:t xml:space="preserve"> _{\text{</w:t>
      </w:r>
      <w:proofErr w:type="spellStart"/>
      <w:r w:rsidRPr="00264A1B">
        <w:rPr>
          <w:rFonts w:hAnsi="宋体" w:cs="宋体" w:hint="eastAsia"/>
        </w:rPr>
        <w:t>ss</w:t>
      </w:r>
      <w:proofErr w:type="spellEnd"/>
      <w:r w:rsidRPr="00264A1B">
        <w:rPr>
          <w:rFonts w:hAnsi="宋体" w:cs="宋体" w:hint="eastAsia"/>
        </w:rPr>
        <w:t>}}]$, where $\Delta \hat{\sigma}_{\pm }(t)=\hat{\sigma}_{\pm }(t)-\</w:t>
      </w:r>
      <w:proofErr w:type="spellStart"/>
      <w:r w:rsidRPr="00264A1B">
        <w:rPr>
          <w:rFonts w:hAnsi="宋体" w:cs="宋体" w:hint="eastAsia"/>
        </w:rPr>
        <w:t>langle</w:t>
      </w:r>
      <w:proofErr w:type="spellEnd"/>
      <w:r w:rsidRPr="00264A1B">
        <w:rPr>
          <w:rFonts w:hAnsi="宋体" w:cs="宋体" w:hint="eastAsia"/>
        </w:rPr>
        <w:t xml:space="preserve"> \hat{\sigma}_{\pm }(t)\</w:t>
      </w:r>
      <w:proofErr w:type="spellStart"/>
      <w:r w:rsidRPr="00264A1B">
        <w:rPr>
          <w:rFonts w:hAnsi="宋体" w:cs="宋体" w:hint="eastAsia"/>
        </w:rPr>
        <w:t>rangle</w:t>
      </w:r>
      <w:proofErr w:type="spellEnd"/>
      <w:r w:rsidRPr="00264A1B">
        <w:rPr>
          <w:rFonts w:hAnsi="宋体" w:cs="宋体" w:hint="eastAsia"/>
        </w:rPr>
        <w:t xml:space="preserve"> _{\text{</w:t>
      </w:r>
      <w:proofErr w:type="spellStart"/>
      <w:r w:rsidRPr="00264A1B">
        <w:rPr>
          <w:rFonts w:hAnsi="宋体" w:cs="宋体" w:hint="eastAsia"/>
        </w:rPr>
        <w:t>ss</w:t>
      </w:r>
      <w:proofErr w:type="spellEnd"/>
      <w:r w:rsidRPr="00264A1B">
        <w:rPr>
          <w:rFonts w:hAnsi="宋体" w:cs="宋体" w:hint="eastAsia"/>
        </w:rPr>
        <w:t>}}$ with subscript "</w:t>
      </w:r>
      <w:proofErr w:type="spellStart"/>
      <w:r w:rsidRPr="00264A1B">
        <w:rPr>
          <w:rFonts w:hAnsi="宋体" w:cs="宋体" w:hint="eastAsia"/>
        </w:rPr>
        <w:t>ss</w:t>
      </w:r>
      <w:proofErr w:type="spellEnd"/>
      <w:r w:rsidRPr="00264A1B">
        <w:rPr>
          <w:rFonts w:hAnsi="宋体" w:cs="宋体" w:hint="eastAsia"/>
        </w:rPr>
        <w:t>" denoting the steady state. In strong pumping regim</w:t>
      </w:r>
      <w:r w:rsidRPr="00264A1B">
        <w:rPr>
          <w:rFonts w:hAnsi="宋体" w:cs="宋体" w:hint="eastAsia"/>
        </w:rPr>
        <w:t>e ($\Omega\</w:t>
      </w:r>
      <w:proofErr w:type="spellStart"/>
      <w:r w:rsidRPr="00264A1B">
        <w:rPr>
          <w:rFonts w:hAnsi="宋体" w:cs="宋体" w:hint="eastAsia"/>
        </w:rPr>
        <w:t>gg</w:t>
      </w:r>
      <w:proofErr w:type="spellEnd"/>
      <w:r w:rsidRPr="00264A1B">
        <w:rPr>
          <w:rFonts w:hAnsi="宋体" w:cs="宋体" w:hint="eastAsia"/>
        </w:rPr>
        <w:t xml:space="preserve">\Gamma/4$), the spectrum is characterized by the </w:t>
      </w:r>
      <w:proofErr w:type="spellStart"/>
      <w:r w:rsidRPr="00264A1B">
        <w:rPr>
          <w:rFonts w:hAnsi="宋体" w:cs="宋体" w:hint="eastAsia"/>
        </w:rPr>
        <w:t>Mollow</w:t>
      </w:r>
      <w:proofErr w:type="spellEnd"/>
      <w:r w:rsidRPr="00264A1B">
        <w:rPr>
          <w:rFonts w:hAnsi="宋体" w:cs="宋体" w:hint="eastAsia"/>
        </w:rPr>
        <w:t>-type triplet, which have three peaks centered at $\omega=-\Omega,0,\Omega$ with full-width at half-maximum  $\</w:t>
      </w:r>
      <w:proofErr w:type="spellStart"/>
      <w:r w:rsidRPr="00264A1B">
        <w:rPr>
          <w:rFonts w:hAnsi="宋体" w:cs="宋体" w:hint="eastAsia"/>
        </w:rPr>
        <w:t>frac</w:t>
      </w:r>
      <w:proofErr w:type="spellEnd"/>
      <w:r w:rsidRPr="00264A1B">
        <w:rPr>
          <w:rFonts w:hAnsi="宋体" w:cs="宋体" w:hint="eastAsia"/>
        </w:rPr>
        <w:t>{3}{4}\Gamma$, $\</w:t>
      </w:r>
      <w:proofErr w:type="spellStart"/>
      <w:r w:rsidRPr="00264A1B">
        <w:rPr>
          <w:rFonts w:hAnsi="宋体" w:cs="宋体" w:hint="eastAsia"/>
        </w:rPr>
        <w:t>frac</w:t>
      </w:r>
      <w:proofErr w:type="spellEnd"/>
      <w:r w:rsidRPr="00264A1B">
        <w:rPr>
          <w:rFonts w:hAnsi="宋体" w:cs="宋体" w:hint="eastAsia"/>
        </w:rPr>
        <w:t>{2}{4}\Gamma$, and $\</w:t>
      </w:r>
      <w:proofErr w:type="spellStart"/>
      <w:r w:rsidRPr="00264A1B">
        <w:rPr>
          <w:rFonts w:hAnsi="宋体" w:cs="宋体" w:hint="eastAsia"/>
        </w:rPr>
        <w:t>frac</w:t>
      </w:r>
      <w:proofErr w:type="spellEnd"/>
      <w:r w:rsidRPr="00264A1B">
        <w:rPr>
          <w:rFonts w:hAnsi="宋体" w:cs="宋体" w:hint="eastAsia"/>
        </w:rPr>
        <w:t>{3}{4}\Gamma$, respectively</w:t>
      </w:r>
      <w:r w:rsidRPr="00264A1B">
        <w:rPr>
          <w:rFonts w:hAnsi="宋体" w:cs="宋体" w:hint="eastAsia"/>
        </w:rPr>
        <w:t xml:space="preserve">, and the spectrum </w:t>
      </w:r>
      <w:r w:rsidRPr="00264A1B">
        <w:rPr>
          <w:rFonts w:hAnsi="宋体" w:cs="宋体" w:hint="eastAsia"/>
        </w:rPr>
        <w:lastRenderedPageBreak/>
        <w:t>intensity is proportional to $1/\Gamma$. While with a weak pumping ($\Omega&lt;\Gamma/4$), the spectrum is characterized by a single coherent peak at $\omega=0$ \</w:t>
      </w:r>
      <w:proofErr w:type="gramStart"/>
      <w:r w:rsidRPr="00264A1B">
        <w:rPr>
          <w:rFonts w:hAnsi="宋体" w:cs="宋体" w:hint="eastAsia"/>
        </w:rPr>
        <w:t>cite{</w:t>
      </w:r>
      <w:proofErr w:type="gramEnd"/>
      <w:r w:rsidRPr="00264A1B">
        <w:rPr>
          <w:rFonts w:hAnsi="宋体" w:cs="宋体" w:hint="eastAsia"/>
        </w:rPr>
        <w:t>Carmichael2000}. As can be seen, features of the spectrum is determined b</w:t>
      </w:r>
      <w:r w:rsidRPr="00264A1B">
        <w:rPr>
          <w:rFonts w:hAnsi="宋体" w:cs="宋体" w:hint="eastAsia"/>
        </w:rPr>
        <w:t xml:space="preserve">y $\Gamma$ at a given pumping power $\Omega$, which should be modified by the </w:t>
      </w:r>
      <w:proofErr w:type="spellStart"/>
      <w:r w:rsidRPr="00264A1B">
        <w:rPr>
          <w:rFonts w:hAnsi="宋体" w:cs="宋体" w:hint="eastAsia"/>
        </w:rPr>
        <w:t>mesoscopic</w:t>
      </w:r>
      <w:proofErr w:type="spellEnd"/>
      <w:r w:rsidRPr="00264A1B">
        <w:rPr>
          <w:rFonts w:hAnsi="宋体" w:cs="宋体" w:hint="eastAsia"/>
        </w:rPr>
        <w:t xml:space="preserve"> QD effects as well as the decay rate.</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\begin{figure}[</w:t>
      </w:r>
      <w:proofErr w:type="spellStart"/>
      <w:r w:rsidRPr="00264A1B">
        <w:rPr>
          <w:rFonts w:hAnsi="宋体" w:cs="宋体" w:hint="eastAsia"/>
        </w:rPr>
        <w:t>tbp</w:t>
      </w:r>
      <w:proofErr w:type="spellEnd"/>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includegraphics</w:t>
      </w:r>
      <w:proofErr w:type="spellEnd"/>
      <w:r w:rsidRPr="00264A1B">
        <w:rPr>
          <w:rFonts w:hAnsi="宋体" w:cs="宋体" w:hint="eastAsia"/>
        </w:rPr>
        <w:t>[width=\</w:t>
      </w:r>
      <w:proofErr w:type="spellStart"/>
      <w:r w:rsidRPr="00264A1B">
        <w:rPr>
          <w:rFonts w:hAnsi="宋体" w:cs="宋体" w:hint="eastAsia"/>
        </w:rPr>
        <w:t>columnwidth</w:t>
      </w:r>
      <w:proofErr w:type="spellEnd"/>
      <w:r w:rsidRPr="00264A1B">
        <w:rPr>
          <w:rFonts w:hAnsi="宋体" w:cs="宋体" w:hint="eastAsia"/>
        </w:rPr>
        <w:t>]{Fig3.eps}</w:t>
      </w:r>
    </w:p>
    <w:p w:rsidR="00000000" w:rsidRPr="00264A1B" w:rsidRDefault="00517005" w:rsidP="00264A1B">
      <w:pPr>
        <w:pStyle w:val="a3"/>
        <w:rPr>
          <w:rFonts w:hAnsi="宋体" w:cs="宋体" w:hint="eastAsia"/>
        </w:rPr>
      </w:pPr>
      <w:r w:rsidRPr="00264A1B">
        <w:rPr>
          <w:rFonts w:hAnsi="宋体" w:cs="宋体" w:hint="eastAsia"/>
        </w:rPr>
        <w:t>\</w:t>
      </w:r>
      <w:proofErr w:type="gramStart"/>
      <w:r w:rsidRPr="00264A1B">
        <w:rPr>
          <w:rFonts w:hAnsi="宋体" w:cs="宋体" w:hint="eastAsia"/>
        </w:rPr>
        <w:t>caption{</w:t>
      </w:r>
      <w:proofErr w:type="gramEnd"/>
      <w:r w:rsidRPr="00264A1B">
        <w:rPr>
          <w:rFonts w:hAnsi="宋体" w:cs="宋体" w:hint="eastAsia"/>
        </w:rPr>
        <w:t xml:space="preserve">(Color online) Incoherent spectrum of the QD is </w:t>
      </w:r>
      <w:r w:rsidRPr="00264A1B">
        <w:rPr>
          <w:rFonts w:hAnsi="宋体" w:cs="宋体" w:hint="eastAsia"/>
        </w:rPr>
        <w:t>plotted at different QD orientations under (a) and beyond (b) the DA. The line with the same type and color takes the same values. The parameters are the same as Fig. \</w:t>
      </w:r>
      <w:proofErr w:type="gramStart"/>
      <w:r w:rsidRPr="00264A1B">
        <w:rPr>
          <w:rFonts w:hAnsi="宋体" w:cs="宋体" w:hint="eastAsia"/>
        </w:rPr>
        <w:t>ref{</w:t>
      </w:r>
      <w:proofErr w:type="gramEnd"/>
      <w:r w:rsidRPr="00264A1B">
        <w:rPr>
          <w:rFonts w:hAnsi="宋体" w:cs="宋体" w:hint="eastAsia"/>
        </w:rPr>
        <w:t>Fig2}(c) with $\Omega=5$ ns$^{-1}$.} \label{Fig3}</w:t>
      </w:r>
    </w:p>
    <w:p w:rsidR="00000000" w:rsidRPr="00264A1B" w:rsidRDefault="00517005" w:rsidP="00264A1B">
      <w:pPr>
        <w:pStyle w:val="a3"/>
        <w:rPr>
          <w:rFonts w:hAnsi="宋体" w:cs="宋体" w:hint="eastAsia"/>
        </w:rPr>
      </w:pPr>
      <w:r w:rsidRPr="00264A1B">
        <w:rPr>
          <w:rFonts w:hAnsi="宋体" w:cs="宋体" w:hint="eastAsia"/>
        </w:rPr>
        <w:t>\end{figure}</w:t>
      </w:r>
    </w:p>
    <w:p w:rsidR="00000000" w:rsidRPr="00264A1B" w:rsidRDefault="00517005" w:rsidP="00264A1B">
      <w:pPr>
        <w:pStyle w:val="a3"/>
        <w:rPr>
          <w:rFonts w:hAnsi="宋体" w:cs="宋体" w:hint="eastAsia"/>
        </w:rPr>
      </w:pPr>
      <w:r w:rsidRPr="00264A1B">
        <w:rPr>
          <w:rFonts w:hAnsi="宋体" w:cs="宋体" w:hint="eastAsia"/>
        </w:rPr>
        <w:t>\begin{figure}[</w:t>
      </w:r>
      <w:proofErr w:type="spellStart"/>
      <w:r w:rsidRPr="00264A1B">
        <w:rPr>
          <w:rFonts w:hAnsi="宋体" w:cs="宋体" w:hint="eastAsia"/>
        </w:rPr>
        <w:t>tbp</w:t>
      </w:r>
      <w:proofErr w:type="spellEnd"/>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includegraphics</w:t>
      </w:r>
      <w:proofErr w:type="spellEnd"/>
      <w:r w:rsidRPr="00264A1B">
        <w:rPr>
          <w:rFonts w:hAnsi="宋体" w:cs="宋体" w:hint="eastAsia"/>
        </w:rPr>
        <w:t>[width=\</w:t>
      </w:r>
      <w:proofErr w:type="spellStart"/>
      <w:r w:rsidRPr="00264A1B">
        <w:rPr>
          <w:rFonts w:hAnsi="宋体" w:cs="宋体" w:hint="eastAsia"/>
        </w:rPr>
        <w:t>columnwidth</w:t>
      </w:r>
      <w:proofErr w:type="spellEnd"/>
      <w:r w:rsidRPr="00264A1B">
        <w:rPr>
          <w:rFonts w:hAnsi="宋体" w:cs="宋体" w:hint="eastAsia"/>
        </w:rPr>
        <w:t>]{Fig4.eps}</w:t>
      </w:r>
    </w:p>
    <w:p w:rsidR="00000000" w:rsidRPr="00264A1B" w:rsidRDefault="00517005" w:rsidP="00264A1B">
      <w:pPr>
        <w:pStyle w:val="a3"/>
        <w:rPr>
          <w:rFonts w:hAnsi="宋体" w:cs="宋体" w:hint="eastAsia"/>
        </w:rPr>
      </w:pPr>
      <w:r w:rsidRPr="00264A1B">
        <w:rPr>
          <w:rFonts w:hAnsi="宋体" w:cs="宋体" w:hint="eastAsia"/>
        </w:rPr>
        <w:t>\</w:t>
      </w:r>
      <w:proofErr w:type="gramStart"/>
      <w:r w:rsidRPr="00264A1B">
        <w:rPr>
          <w:rFonts w:hAnsi="宋体" w:cs="宋体" w:hint="eastAsia"/>
        </w:rPr>
        <w:t>caption{</w:t>
      </w:r>
      <w:proofErr w:type="gramEnd"/>
      <w:r w:rsidRPr="00264A1B">
        <w:rPr>
          <w:rFonts w:hAnsi="宋体" w:cs="宋体" w:hint="eastAsia"/>
        </w:rPr>
        <w:t xml:space="preserve">(Color online) Incoherent spectrum of the QD is plotted </w:t>
      </w:r>
      <w:proofErr w:type="spellStart"/>
      <w:r w:rsidRPr="00264A1B">
        <w:rPr>
          <w:rFonts w:hAnsi="宋体" w:cs="宋体" w:hint="eastAsia"/>
        </w:rPr>
        <w:t>vias</w:t>
      </w:r>
      <w:proofErr w:type="spellEnd"/>
      <w:r w:rsidRPr="00264A1B">
        <w:rPr>
          <w:rFonts w:hAnsi="宋体" w:cs="宋体" w:hint="eastAsia"/>
        </w:rPr>
        <w:t xml:space="preserve"> $\bar{\Lambda}^\prime$ at $\phi=0$ (a) and $\phi=\pi$ (b). Parameters are the same as in Fig. \</w:t>
      </w:r>
      <w:proofErr w:type="gramStart"/>
      <w:r w:rsidRPr="00264A1B">
        <w:rPr>
          <w:rFonts w:hAnsi="宋体" w:cs="宋体" w:hint="eastAsia"/>
        </w:rPr>
        <w:t>ref{</w:t>
      </w:r>
      <w:proofErr w:type="gramEnd"/>
      <w:r w:rsidRPr="00264A1B">
        <w:rPr>
          <w:rFonts w:hAnsi="宋体" w:cs="宋体" w:hint="eastAsia"/>
        </w:rPr>
        <w:t>Fig3}.} \label{Fig4}</w:t>
      </w:r>
    </w:p>
    <w:p w:rsidR="00000000" w:rsidRPr="00264A1B" w:rsidRDefault="00517005" w:rsidP="00264A1B">
      <w:pPr>
        <w:pStyle w:val="a3"/>
        <w:rPr>
          <w:rFonts w:hAnsi="宋体" w:cs="宋体" w:hint="eastAsia"/>
        </w:rPr>
      </w:pPr>
      <w:r w:rsidRPr="00264A1B">
        <w:rPr>
          <w:rFonts w:hAnsi="宋体" w:cs="宋体" w:hint="eastAsia"/>
        </w:rPr>
        <w:t>\end{figure}</w:t>
      </w:r>
    </w:p>
    <w:p w:rsidR="00000000" w:rsidRPr="00264A1B" w:rsidRDefault="00517005" w:rsidP="00264A1B">
      <w:pPr>
        <w:pStyle w:val="a3"/>
        <w:rPr>
          <w:rFonts w:hAnsi="宋体" w:cs="宋体" w:hint="eastAsia"/>
        </w:rPr>
      </w:pPr>
      <w:r w:rsidRPr="00264A1B">
        <w:rPr>
          <w:rFonts w:hAnsi="宋体" w:cs="宋体" w:hint="eastAsia"/>
        </w:rPr>
        <w:t>F</w:t>
      </w:r>
      <w:r w:rsidRPr="00264A1B">
        <w:rPr>
          <w:rFonts w:hAnsi="宋体" w:cs="宋体" w:hint="eastAsia"/>
        </w:rPr>
        <w:t>igure \ref{Fig3} plots the spectrum at different QD orientations under and beyond the DA. Under the DA, the spectrum takes the highest intensity and smallest full-width at half-maximum at $\phi=0</w:t>
      </w:r>
      <w:proofErr w:type="gramStart"/>
      <w:r w:rsidRPr="00264A1B">
        <w:rPr>
          <w:rFonts w:hAnsi="宋体" w:cs="宋体" w:hint="eastAsia"/>
        </w:rPr>
        <w:t>,\</w:t>
      </w:r>
      <w:proofErr w:type="gramEnd"/>
      <w:r w:rsidRPr="00264A1B">
        <w:rPr>
          <w:rFonts w:hAnsi="宋体" w:cs="宋体" w:hint="eastAsia"/>
        </w:rPr>
        <w:t>pi,2\pi$ and the spectrum periodic changes with a period of</w:t>
      </w:r>
      <w:r w:rsidRPr="00264A1B">
        <w:rPr>
          <w:rFonts w:hAnsi="宋体" w:cs="宋体" w:hint="eastAsia"/>
        </w:rPr>
        <w:t xml:space="preserve"> $\phi$ over the QD orientation. While beyond the DA, the highest intensity and smallest half-width of at full-maximum of the spectrum arises at $\phi=0</w:t>
      </w:r>
      <w:proofErr w:type="gramStart"/>
      <w:r w:rsidRPr="00264A1B">
        <w:rPr>
          <w:rFonts w:hAnsi="宋体" w:cs="宋体" w:hint="eastAsia"/>
        </w:rPr>
        <w:t>,2</w:t>
      </w:r>
      <w:proofErr w:type="gramEnd"/>
      <w:r w:rsidRPr="00264A1B">
        <w:rPr>
          <w:rFonts w:hAnsi="宋体" w:cs="宋体" w:hint="eastAsia"/>
        </w:rPr>
        <w:t>\pi$ and the period of the spectrum changes to $2\phi$. This agrees with the behavior of the spontaneo</w:t>
      </w:r>
      <w:r w:rsidRPr="00264A1B">
        <w:rPr>
          <w:rFonts w:hAnsi="宋体" w:cs="宋体" w:hint="eastAsia"/>
        </w:rPr>
        <w:t>us decay rate as shown in Fig. \</w:t>
      </w:r>
      <w:proofErr w:type="gramStart"/>
      <w:r w:rsidRPr="00264A1B">
        <w:rPr>
          <w:rFonts w:hAnsi="宋体" w:cs="宋体" w:hint="eastAsia"/>
        </w:rPr>
        <w:t>ref{</w:t>
      </w:r>
      <w:proofErr w:type="gramEnd"/>
      <w:r w:rsidRPr="00264A1B">
        <w:rPr>
          <w:rFonts w:hAnsi="宋体" w:cs="宋体" w:hint="eastAsia"/>
        </w:rPr>
        <w:t xml:space="preserve">Fig2}(c). </w:t>
      </w:r>
      <w:proofErr w:type="gramStart"/>
      <w:r w:rsidRPr="00264A1B">
        <w:rPr>
          <w:rFonts w:hAnsi="宋体" w:cs="宋体" w:hint="eastAsia"/>
        </w:rPr>
        <w:t>Especially, in Fig.</w:t>
      </w:r>
      <w:proofErr w:type="gramEnd"/>
      <w:r w:rsidRPr="00264A1B">
        <w:rPr>
          <w:rFonts w:hAnsi="宋体" w:cs="宋体" w:hint="eastAsia"/>
        </w:rPr>
        <w:t xml:space="preserve"> \</w:t>
      </w:r>
      <w:proofErr w:type="gramStart"/>
      <w:r w:rsidRPr="00264A1B">
        <w:rPr>
          <w:rFonts w:hAnsi="宋体" w:cs="宋体" w:hint="eastAsia"/>
        </w:rPr>
        <w:t>ref{</w:t>
      </w:r>
      <w:proofErr w:type="gramEnd"/>
      <w:r w:rsidRPr="00264A1B">
        <w:rPr>
          <w:rFonts w:hAnsi="宋体" w:cs="宋体" w:hint="eastAsia"/>
        </w:rPr>
        <w:t xml:space="preserve">Fig3}(b), modified by the </w:t>
      </w:r>
      <w:proofErr w:type="spellStart"/>
      <w:r w:rsidRPr="00264A1B">
        <w:rPr>
          <w:rFonts w:hAnsi="宋体" w:cs="宋体" w:hint="eastAsia"/>
        </w:rPr>
        <w:t>mesoscopic</w:t>
      </w:r>
      <w:proofErr w:type="spellEnd"/>
      <w:r w:rsidRPr="00264A1B">
        <w:rPr>
          <w:rFonts w:hAnsi="宋体" w:cs="宋体" w:hint="eastAsia"/>
        </w:rPr>
        <w:t xml:space="preserve"> QD effects, we find that the </w:t>
      </w:r>
      <w:proofErr w:type="spellStart"/>
      <w:r w:rsidRPr="00264A1B">
        <w:rPr>
          <w:rFonts w:hAnsi="宋体" w:cs="宋体" w:hint="eastAsia"/>
        </w:rPr>
        <w:t>Mollow</w:t>
      </w:r>
      <w:proofErr w:type="spellEnd"/>
      <w:r w:rsidRPr="00264A1B">
        <w:rPr>
          <w:rFonts w:hAnsi="宋体" w:cs="宋体" w:hint="eastAsia"/>
        </w:rPr>
        <w:t>-type triplet disappears and switches to a single peak around $\phi=\pi$, which originates from the strengthen of</w:t>
      </w:r>
      <w:r w:rsidRPr="00264A1B">
        <w:rPr>
          <w:rFonts w:hAnsi="宋体" w:cs="宋体" w:hint="eastAsia"/>
        </w:rPr>
        <w:t xml:space="preserve"> the decay rate (see Fig. \</w:t>
      </w:r>
      <w:proofErr w:type="gramStart"/>
      <w:r w:rsidRPr="00264A1B">
        <w:rPr>
          <w:rFonts w:hAnsi="宋体" w:cs="宋体" w:hint="eastAsia"/>
        </w:rPr>
        <w:t>ref{</w:t>
      </w:r>
      <w:proofErr w:type="gramEnd"/>
      <w:r w:rsidRPr="00264A1B">
        <w:rPr>
          <w:rFonts w:hAnsi="宋体" w:cs="宋体" w:hint="eastAsia"/>
        </w:rPr>
        <w:t xml:space="preserve">Fig2}(c)) leading to $\Omega&lt;\Gamma/4$. </w:t>
      </w:r>
      <w:proofErr w:type="spellStart"/>
      <w:r w:rsidRPr="00264A1B">
        <w:rPr>
          <w:rFonts w:hAnsi="宋体" w:cs="宋体" w:hint="eastAsia"/>
        </w:rPr>
        <w:t>Further more</w:t>
      </w:r>
      <w:proofErr w:type="spellEnd"/>
      <w:r w:rsidRPr="00264A1B">
        <w:rPr>
          <w:rFonts w:hAnsi="宋体" w:cs="宋体" w:hint="eastAsia"/>
        </w:rPr>
        <w:t>, in Fig. \ref{Fig4} we plot the spectrum controlled with a variation of $\Lambda^\prime/\</w:t>
      </w:r>
      <w:proofErr w:type="gramStart"/>
      <w:r w:rsidRPr="00264A1B">
        <w:rPr>
          <w:rFonts w:hAnsi="宋体" w:cs="宋体" w:hint="eastAsia"/>
        </w:rPr>
        <w:t>bar{</w:t>
      </w:r>
      <w:proofErr w:type="gramEnd"/>
      <w:r w:rsidRPr="00264A1B">
        <w:rPr>
          <w:rFonts w:hAnsi="宋体" w:cs="宋体" w:hint="eastAsia"/>
        </w:rPr>
        <w:t>\mu}$ at different QD orientations as $\phi=0$ and $\pi$. As can be seen, the s</w:t>
      </w:r>
      <w:r w:rsidRPr="00264A1B">
        <w:rPr>
          <w:rFonts w:hAnsi="宋体" w:cs="宋体" w:hint="eastAsia"/>
        </w:rPr>
        <w:t xml:space="preserve">pectrum can be well controlled by exploiting the QD </w:t>
      </w:r>
      <w:proofErr w:type="spellStart"/>
      <w:r w:rsidRPr="00264A1B">
        <w:rPr>
          <w:rFonts w:hAnsi="宋体" w:cs="宋体" w:hint="eastAsia"/>
        </w:rPr>
        <w:t>mesoscopic</w:t>
      </w:r>
      <w:proofErr w:type="spellEnd"/>
      <w:r w:rsidRPr="00264A1B">
        <w:rPr>
          <w:rFonts w:hAnsi="宋体" w:cs="宋体" w:hint="eastAsia"/>
        </w:rPr>
        <w:t xml:space="preserve"> characteristics. At $\phi=0$, features of the </w:t>
      </w:r>
      <w:proofErr w:type="spellStart"/>
      <w:r w:rsidRPr="00264A1B">
        <w:rPr>
          <w:rFonts w:hAnsi="宋体" w:cs="宋体" w:hint="eastAsia"/>
        </w:rPr>
        <w:t>Mollow</w:t>
      </w:r>
      <w:proofErr w:type="spellEnd"/>
      <w:r w:rsidRPr="00264A1B">
        <w:rPr>
          <w:rFonts w:hAnsi="宋体" w:cs="宋体" w:hint="eastAsia"/>
        </w:rPr>
        <w:t xml:space="preserve"> triplet can be either strengthened or weakened with a change of the $\Lambda^\prime/\</w:t>
      </w:r>
      <w:proofErr w:type="gramStart"/>
      <w:r w:rsidRPr="00264A1B">
        <w:rPr>
          <w:rFonts w:hAnsi="宋体" w:cs="宋体" w:hint="eastAsia"/>
        </w:rPr>
        <w:t>bar{</w:t>
      </w:r>
      <w:proofErr w:type="gramEnd"/>
      <w:r w:rsidRPr="00264A1B">
        <w:rPr>
          <w:rFonts w:hAnsi="宋体" w:cs="宋体" w:hint="eastAsia"/>
        </w:rPr>
        <w:t xml:space="preserve">\mu}$. While $\phi=\pi$ features of the </w:t>
      </w:r>
      <w:proofErr w:type="spellStart"/>
      <w:r w:rsidRPr="00264A1B">
        <w:rPr>
          <w:rFonts w:hAnsi="宋体" w:cs="宋体" w:hint="eastAsia"/>
        </w:rPr>
        <w:t>Mollow</w:t>
      </w:r>
      <w:proofErr w:type="spellEnd"/>
      <w:r w:rsidRPr="00264A1B">
        <w:rPr>
          <w:rFonts w:hAnsi="宋体" w:cs="宋体" w:hint="eastAsia"/>
        </w:rPr>
        <w:t xml:space="preserve"> trip</w:t>
      </w:r>
      <w:r w:rsidRPr="00264A1B">
        <w:rPr>
          <w:rFonts w:hAnsi="宋体" w:cs="宋体" w:hint="eastAsia"/>
        </w:rPr>
        <w:t>let spectrum is always weakened. In large values of $\Lambda^\prime/\</w:t>
      </w:r>
      <w:proofErr w:type="gramStart"/>
      <w:r w:rsidRPr="00264A1B">
        <w:rPr>
          <w:rFonts w:hAnsi="宋体" w:cs="宋体" w:hint="eastAsia"/>
        </w:rPr>
        <w:t>bar{</w:t>
      </w:r>
      <w:proofErr w:type="gramEnd"/>
      <w:r w:rsidRPr="00264A1B">
        <w:rPr>
          <w:rFonts w:hAnsi="宋体" w:cs="宋体" w:hint="eastAsia"/>
        </w:rPr>
        <w:t xml:space="preserve">\mu}$, the spectrum can be controlled switching from the </w:t>
      </w:r>
      <w:proofErr w:type="spellStart"/>
      <w:r w:rsidRPr="00264A1B">
        <w:rPr>
          <w:rFonts w:hAnsi="宋体" w:cs="宋体" w:hint="eastAsia"/>
        </w:rPr>
        <w:t>Mollow</w:t>
      </w:r>
      <w:proofErr w:type="spellEnd"/>
      <w:r w:rsidRPr="00264A1B">
        <w:rPr>
          <w:rFonts w:hAnsi="宋体" w:cs="宋体" w:hint="eastAsia"/>
        </w:rPr>
        <w:t xml:space="preserve"> triplet to a single coherent peak.</w:t>
      </w:r>
    </w:p>
    <w:p w:rsidR="00000000" w:rsidRPr="00264A1B" w:rsidRDefault="00517005" w:rsidP="00264A1B">
      <w:pPr>
        <w:pStyle w:val="a3"/>
        <w:rPr>
          <w:rFonts w:hAnsi="宋体" w:cs="宋体" w:hint="eastAsia"/>
        </w:rPr>
      </w:pPr>
      <w:r w:rsidRPr="00264A1B">
        <w:rPr>
          <w:rFonts w:hAnsi="宋体" w:cs="宋体" w:hint="eastAsia"/>
        </w:rPr>
        <w:t>\section{Conclusion}\label{con}</w:t>
      </w:r>
    </w:p>
    <w:p w:rsidR="00000000" w:rsidRPr="00264A1B" w:rsidRDefault="00517005" w:rsidP="00264A1B">
      <w:pPr>
        <w:pStyle w:val="a3"/>
        <w:rPr>
          <w:rFonts w:hAnsi="宋体" w:cs="宋体" w:hint="eastAsia"/>
        </w:rPr>
      </w:pPr>
      <w:r w:rsidRPr="00264A1B">
        <w:rPr>
          <w:rFonts w:hAnsi="宋体" w:cs="宋体" w:hint="eastAsia"/>
        </w:rPr>
        <w:t>We study the fluorescence, containing the spontane</w:t>
      </w:r>
      <w:r w:rsidRPr="00264A1B">
        <w:rPr>
          <w:rFonts w:hAnsi="宋体" w:cs="宋体" w:hint="eastAsia"/>
        </w:rPr>
        <w:t xml:space="preserve">ous emission and the resonance fluorescence, of QD mediated by the QD </w:t>
      </w:r>
      <w:proofErr w:type="spellStart"/>
      <w:r w:rsidRPr="00264A1B">
        <w:rPr>
          <w:rFonts w:hAnsi="宋体" w:cs="宋体" w:hint="eastAsia"/>
        </w:rPr>
        <w:t>mesoscopic</w:t>
      </w:r>
      <w:proofErr w:type="spellEnd"/>
      <w:r w:rsidRPr="00264A1B">
        <w:rPr>
          <w:rFonts w:hAnsi="宋体" w:cs="宋体" w:hint="eastAsia"/>
        </w:rPr>
        <w:t xml:space="preserve"> characteristics in a hybrid QD-metal </w:t>
      </w:r>
      <w:proofErr w:type="spellStart"/>
      <w:r w:rsidRPr="00264A1B">
        <w:rPr>
          <w:rFonts w:hAnsi="宋体" w:cs="宋体" w:hint="eastAsia"/>
        </w:rPr>
        <w:t>nanosystem</w:t>
      </w:r>
      <w:proofErr w:type="spellEnd"/>
      <w:r w:rsidRPr="00264A1B">
        <w:rPr>
          <w:rFonts w:hAnsi="宋体" w:cs="宋体" w:hint="eastAsia"/>
        </w:rPr>
        <w:t xml:space="preserve">. Modified by the </w:t>
      </w:r>
      <w:proofErr w:type="spellStart"/>
      <w:r w:rsidRPr="00264A1B">
        <w:rPr>
          <w:rFonts w:hAnsi="宋体" w:cs="宋体" w:hint="eastAsia"/>
        </w:rPr>
        <w:t>mesoscopic</w:t>
      </w:r>
      <w:proofErr w:type="spellEnd"/>
      <w:r w:rsidRPr="00264A1B">
        <w:rPr>
          <w:rFonts w:hAnsi="宋体" w:cs="宋体" w:hint="eastAsia"/>
        </w:rPr>
        <w:t xml:space="preserve"> QD effects, large derivations from the dipole theory are viewed. By exploiting the </w:t>
      </w:r>
      <w:proofErr w:type="spellStart"/>
      <w:r w:rsidRPr="00264A1B">
        <w:rPr>
          <w:rFonts w:hAnsi="宋体" w:cs="宋体" w:hint="eastAsia"/>
        </w:rPr>
        <w:t>mesoscopic</w:t>
      </w:r>
      <w:proofErr w:type="spellEnd"/>
      <w:r w:rsidRPr="00264A1B">
        <w:rPr>
          <w:rFonts w:hAnsi="宋体" w:cs="宋体" w:hint="eastAsia"/>
        </w:rPr>
        <w:t xml:space="preserve"> QD ef</w:t>
      </w:r>
      <w:r w:rsidRPr="00264A1B">
        <w:rPr>
          <w:rFonts w:hAnsi="宋体" w:cs="宋体" w:hint="eastAsia"/>
        </w:rPr>
        <w:t xml:space="preserve">fects, fluorescence of the QD can be well controlled. Our studies are within the present experimental states of the art and instructive for the utilization of the QD </w:t>
      </w:r>
      <w:proofErr w:type="spellStart"/>
      <w:r w:rsidRPr="00264A1B">
        <w:rPr>
          <w:rFonts w:hAnsi="宋体" w:cs="宋体" w:hint="eastAsia"/>
        </w:rPr>
        <w:t>mesoscopic</w:t>
      </w:r>
      <w:proofErr w:type="spellEnd"/>
      <w:r w:rsidRPr="00264A1B">
        <w:rPr>
          <w:rFonts w:hAnsi="宋体" w:cs="宋体" w:hint="eastAsia"/>
        </w:rPr>
        <w:t xml:space="preserve"> characteristics in </w:t>
      </w:r>
      <w:r w:rsidRPr="00264A1B">
        <w:rPr>
          <w:rFonts w:hAnsi="宋体" w:cs="宋体" w:hint="eastAsia"/>
        </w:rPr>
        <w:lastRenderedPageBreak/>
        <w:t xml:space="preserve">the </w:t>
      </w:r>
      <w:proofErr w:type="spellStart"/>
      <w:r w:rsidRPr="00264A1B">
        <w:rPr>
          <w:rFonts w:hAnsi="宋体" w:cs="宋体" w:hint="eastAsia"/>
        </w:rPr>
        <w:t>nanophotonic</w:t>
      </w:r>
      <w:proofErr w:type="spellEnd"/>
      <w:r w:rsidRPr="00264A1B">
        <w:rPr>
          <w:rFonts w:hAnsi="宋体" w:cs="宋体" w:hint="eastAsia"/>
        </w:rPr>
        <w:t xml:space="preserve"> device developments.</w:t>
      </w:r>
    </w:p>
    <w:p w:rsidR="00000000" w:rsidRPr="00264A1B" w:rsidRDefault="00517005" w:rsidP="00264A1B">
      <w:pPr>
        <w:pStyle w:val="a3"/>
        <w:rPr>
          <w:rFonts w:hAnsi="宋体" w:cs="宋体" w:hint="eastAsia"/>
        </w:rPr>
      </w:pPr>
      <w:r w:rsidRPr="00264A1B">
        <w:rPr>
          <w:rFonts w:hAnsi="宋体" w:cs="宋体" w:hint="eastAsia"/>
        </w:rPr>
        <w:t>\section*{ACKNOWLEDGE</w:t>
      </w:r>
      <w:r w:rsidRPr="00264A1B">
        <w:rPr>
          <w:rFonts w:hAnsi="宋体" w:cs="宋体" w:hint="eastAsia"/>
        </w:rPr>
        <w:t>MENTS}</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This work is supported by the Fundamental Research Funds for the Central Universities, by the Specialized Research Fund for the Doctoral Program of Higher Education, by the Program for NCET, the National 973-program (Grant No. 2012CB922104 and No</w:t>
      </w:r>
      <w:r w:rsidRPr="00264A1B">
        <w:rPr>
          <w:rFonts w:hAnsi="宋体" w:cs="宋体" w:hint="eastAsia"/>
        </w:rPr>
        <w:t>. 2014CB921403), and by the NSF of China (Grant Nos. 11175072, 11121403, and 11474139).</w:t>
      </w:r>
    </w:p>
    <w:p w:rsidR="00000000" w:rsidRPr="00264A1B" w:rsidRDefault="00517005" w:rsidP="00264A1B">
      <w:pPr>
        <w:pStyle w:val="a3"/>
        <w:rPr>
          <w:rFonts w:hAnsi="宋体" w:cs="宋体" w:hint="eastAsia"/>
        </w:rPr>
      </w:pPr>
      <w:r w:rsidRPr="00264A1B">
        <w:rPr>
          <w:rFonts w:hAnsi="宋体" w:cs="宋体" w:hint="eastAsia"/>
        </w:rPr>
        <w:t>\appendix</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\section{Green's tensor of planar interface}\</w:t>
      </w:r>
      <w:proofErr w:type="gramStart"/>
      <w:r w:rsidRPr="00264A1B">
        <w:rPr>
          <w:rFonts w:hAnsi="宋体" w:cs="宋体" w:hint="eastAsia"/>
        </w:rPr>
        <w:t>label{</w:t>
      </w:r>
      <w:proofErr w:type="gramEnd"/>
      <w:r w:rsidRPr="00264A1B">
        <w:rPr>
          <w:rFonts w:hAnsi="宋体" w:cs="宋体" w:hint="eastAsia"/>
        </w:rPr>
        <w:t>Green}</w:t>
      </w:r>
    </w:p>
    <w:p w:rsidR="00000000" w:rsidRPr="00264A1B" w:rsidRDefault="00517005" w:rsidP="00264A1B">
      <w:pPr>
        <w:pStyle w:val="a3"/>
        <w:rPr>
          <w:rFonts w:hAnsi="宋体" w:cs="宋体" w:hint="eastAsia"/>
        </w:rPr>
      </w:pPr>
      <w:r w:rsidRPr="00264A1B">
        <w:rPr>
          <w:rFonts w:hAnsi="宋体" w:cs="宋体" w:hint="eastAsia"/>
        </w:rPr>
        <w:t>For the planar interface considered in our model, the Green's tensor can be calculated analytic</w:t>
      </w:r>
      <w:r w:rsidRPr="00264A1B">
        <w:rPr>
          <w:rFonts w:hAnsi="宋体" w:cs="宋体" w:hint="eastAsia"/>
        </w:rPr>
        <w:t>ally \cite{Novotny2006}</w:t>
      </w:r>
    </w:p>
    <w:p w:rsidR="00000000" w:rsidRPr="00264A1B" w:rsidRDefault="00517005" w:rsidP="00264A1B">
      <w:pPr>
        <w:pStyle w:val="a3"/>
        <w:rPr>
          <w:rFonts w:hAnsi="宋体" w:cs="宋体" w:hint="eastAsia"/>
        </w:rPr>
      </w:pPr>
      <w:r w:rsidRPr="00264A1B">
        <w:rPr>
          <w:rFonts w:hAnsi="宋体" w:cs="宋体" w:hint="eastAsia"/>
        </w:rPr>
        <w:t>\begin{equation}</w:t>
      </w: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mathbf</w:t>
      </w:r>
      <w:proofErr w:type="spellEnd"/>
      <w:r w:rsidRPr="00264A1B">
        <w:rPr>
          <w:rFonts w:hAnsi="宋体" w:cs="宋体" w:hint="eastAsia"/>
        </w:rPr>
        <w:t>{G}(\</w:t>
      </w:r>
      <w:proofErr w:type="spellStart"/>
      <w:r w:rsidRPr="00264A1B">
        <w:rPr>
          <w:rFonts w:hAnsi="宋体" w:cs="宋体" w:hint="eastAsia"/>
        </w:rPr>
        <w:t>mathbf</w:t>
      </w:r>
      <w:proofErr w:type="spellEnd"/>
      <w:r w:rsidRPr="00264A1B">
        <w:rPr>
          <w:rFonts w:hAnsi="宋体" w:cs="宋体" w:hint="eastAsia"/>
        </w:rPr>
        <w:t>{r},\</w:t>
      </w:r>
      <w:proofErr w:type="spellStart"/>
      <w:r w:rsidRPr="00264A1B">
        <w:rPr>
          <w:rFonts w:hAnsi="宋体" w:cs="宋体" w:hint="eastAsia"/>
        </w:rPr>
        <w:t>mathbf</w:t>
      </w:r>
      <w:proofErr w:type="spellEnd"/>
      <w:r w:rsidRPr="00264A1B">
        <w:rPr>
          <w:rFonts w:hAnsi="宋体" w:cs="宋体" w:hint="eastAsia"/>
        </w:rPr>
        <w:t>{r}^{\prime };\omega )=\</w:t>
      </w:r>
      <w:proofErr w:type="spellStart"/>
      <w:r w:rsidRPr="00264A1B">
        <w:rPr>
          <w:rFonts w:hAnsi="宋体" w:cs="宋体" w:hint="eastAsia"/>
        </w:rPr>
        <w:t>mathbf</w:t>
      </w:r>
      <w:proofErr w:type="spellEnd"/>
      <w:r w:rsidRPr="00264A1B">
        <w:rPr>
          <w:rFonts w:hAnsi="宋体" w:cs="宋体" w:hint="eastAsia"/>
        </w:rPr>
        <w:t>{G}_{0}(\</w:t>
      </w:r>
      <w:proofErr w:type="spellStart"/>
      <w:r w:rsidRPr="00264A1B">
        <w:rPr>
          <w:rFonts w:hAnsi="宋体" w:cs="宋体" w:hint="eastAsia"/>
        </w:rPr>
        <w:t>mathbf</w:t>
      </w:r>
      <w:proofErr w:type="spellEnd"/>
      <w:r w:rsidRPr="00264A1B">
        <w:rPr>
          <w:rFonts w:hAnsi="宋体" w:cs="宋体" w:hint="eastAsia"/>
        </w:rPr>
        <w:t>{r},\</w:t>
      </w:r>
      <w:proofErr w:type="spellStart"/>
      <w:r w:rsidRPr="00264A1B">
        <w:rPr>
          <w:rFonts w:hAnsi="宋体" w:cs="宋体" w:hint="eastAsia"/>
        </w:rPr>
        <w:t>mathbf</w:t>
      </w:r>
      <w:proofErr w:type="spellEnd"/>
      <w:r w:rsidRPr="00264A1B">
        <w:rPr>
          <w:rFonts w:hAnsi="宋体" w:cs="宋体" w:hint="eastAsia"/>
        </w:rPr>
        <w:t>{r}^{\prime };\omega )+\</w:t>
      </w:r>
      <w:proofErr w:type="spellStart"/>
      <w:r w:rsidRPr="00264A1B">
        <w:rPr>
          <w:rFonts w:hAnsi="宋体" w:cs="宋体" w:hint="eastAsia"/>
        </w:rPr>
        <w:t>mathbf</w:t>
      </w:r>
      <w:proofErr w:type="spellEnd"/>
      <w:r w:rsidRPr="00264A1B">
        <w:rPr>
          <w:rFonts w:hAnsi="宋体" w:cs="宋体" w:hint="eastAsia"/>
        </w:rPr>
        <w:t>{G}_{\text{R}}(\</w:t>
      </w:r>
      <w:proofErr w:type="spellStart"/>
      <w:r w:rsidRPr="00264A1B">
        <w:rPr>
          <w:rFonts w:hAnsi="宋体" w:cs="宋体" w:hint="eastAsia"/>
        </w:rPr>
        <w:t>mathbf</w:t>
      </w:r>
      <w:proofErr w:type="spellEnd"/>
      <w:r w:rsidRPr="00264A1B">
        <w:rPr>
          <w:rFonts w:hAnsi="宋体" w:cs="宋体" w:hint="eastAsia"/>
        </w:rPr>
        <w:t>{r},\</w:t>
      </w:r>
      <w:proofErr w:type="spellStart"/>
      <w:r w:rsidRPr="00264A1B">
        <w:rPr>
          <w:rFonts w:hAnsi="宋体" w:cs="宋体" w:hint="eastAsia"/>
        </w:rPr>
        <w:t>mathbf</w:t>
      </w:r>
      <w:proofErr w:type="spellEnd"/>
      <w:r w:rsidRPr="00264A1B">
        <w:rPr>
          <w:rFonts w:hAnsi="宋体" w:cs="宋体" w:hint="eastAsia"/>
        </w:rPr>
        <w:t>{r}^{\prime};\omega )</w:t>
      </w:r>
    </w:p>
    <w:p w:rsidR="00000000" w:rsidRPr="00264A1B" w:rsidRDefault="00517005" w:rsidP="00264A1B">
      <w:pPr>
        <w:pStyle w:val="a3"/>
        <w:rPr>
          <w:rFonts w:hAnsi="宋体" w:cs="宋体" w:hint="eastAsia"/>
        </w:rPr>
      </w:pPr>
      <w:r w:rsidRPr="00264A1B">
        <w:rPr>
          <w:rFonts w:hAnsi="宋体" w:cs="宋体" w:hint="eastAsia"/>
        </w:rPr>
        <w:t>\end{equation}</w:t>
      </w:r>
    </w:p>
    <w:p w:rsidR="00000000" w:rsidRPr="00264A1B" w:rsidRDefault="00517005" w:rsidP="00264A1B">
      <w:pPr>
        <w:pStyle w:val="a3"/>
        <w:rPr>
          <w:rFonts w:hAnsi="宋体" w:cs="宋体" w:hint="eastAsia"/>
        </w:rPr>
      </w:pPr>
      <w:proofErr w:type="gramStart"/>
      <w:r w:rsidRPr="00264A1B">
        <w:rPr>
          <w:rFonts w:hAnsi="宋体" w:cs="宋体" w:hint="eastAsia"/>
        </w:rPr>
        <w:t>which</w:t>
      </w:r>
      <w:proofErr w:type="gramEnd"/>
      <w:r w:rsidRPr="00264A1B">
        <w:rPr>
          <w:rFonts w:hAnsi="宋体" w:cs="宋体" w:hint="eastAsia"/>
        </w:rPr>
        <w:t xml:space="preserve"> is expressed as a su</w:t>
      </w:r>
      <w:r w:rsidRPr="00264A1B">
        <w:rPr>
          <w:rFonts w:hAnsi="宋体" w:cs="宋体" w:hint="eastAsia"/>
        </w:rPr>
        <w:t>m over the free-space and the reflected field contributions. Here, positions of the field and source point are taken as $\</w:t>
      </w:r>
      <w:proofErr w:type="spellStart"/>
      <w:r w:rsidRPr="00264A1B">
        <w:rPr>
          <w:rFonts w:hAnsi="宋体" w:cs="宋体" w:hint="eastAsia"/>
        </w:rPr>
        <w:t>mathbf</w:t>
      </w:r>
      <w:proofErr w:type="spellEnd"/>
      <w:r w:rsidRPr="00264A1B">
        <w:rPr>
          <w:rFonts w:hAnsi="宋体" w:cs="宋体" w:hint="eastAsia"/>
        </w:rPr>
        <w:t>{r}=(</w:t>
      </w:r>
      <w:proofErr w:type="spellStart"/>
      <w:r w:rsidRPr="00264A1B">
        <w:rPr>
          <w:rFonts w:hAnsi="宋体" w:cs="宋体" w:hint="eastAsia"/>
        </w:rPr>
        <w:t>x,y,z</w:t>
      </w:r>
      <w:proofErr w:type="spellEnd"/>
      <w:r w:rsidRPr="00264A1B">
        <w:rPr>
          <w:rFonts w:hAnsi="宋体" w:cs="宋体" w:hint="eastAsia"/>
        </w:rPr>
        <w:t>)$ and $\</w:t>
      </w:r>
      <w:proofErr w:type="spellStart"/>
      <w:r w:rsidRPr="00264A1B">
        <w:rPr>
          <w:rFonts w:hAnsi="宋体" w:cs="宋体" w:hint="eastAsia"/>
        </w:rPr>
        <w:t>mathbf</w:t>
      </w:r>
      <w:proofErr w:type="spellEnd"/>
      <w:r w:rsidRPr="00264A1B">
        <w:rPr>
          <w:rFonts w:hAnsi="宋体" w:cs="宋体" w:hint="eastAsia"/>
        </w:rPr>
        <w:t>{r}^{\prime }=(x^{\prime },y^{\prime },z^{\prime })$. In the Cartesian coordinates, $\</w:t>
      </w:r>
      <w:proofErr w:type="spellStart"/>
      <w:r w:rsidRPr="00264A1B">
        <w:rPr>
          <w:rFonts w:hAnsi="宋体" w:cs="宋体" w:hint="eastAsia"/>
        </w:rPr>
        <w:t>mathbf</w:t>
      </w:r>
      <w:proofErr w:type="spellEnd"/>
      <w:r w:rsidRPr="00264A1B">
        <w:rPr>
          <w:rFonts w:hAnsi="宋体" w:cs="宋体" w:hint="eastAsia"/>
        </w:rPr>
        <w:t>{G}_{0}(\</w:t>
      </w:r>
      <w:proofErr w:type="spellStart"/>
      <w:r w:rsidRPr="00264A1B">
        <w:rPr>
          <w:rFonts w:hAnsi="宋体" w:cs="宋体" w:hint="eastAsia"/>
        </w:rPr>
        <w:t>ma</w:t>
      </w:r>
      <w:r w:rsidRPr="00264A1B">
        <w:rPr>
          <w:rFonts w:hAnsi="宋体" w:cs="宋体" w:hint="eastAsia"/>
        </w:rPr>
        <w:t>thbf</w:t>
      </w:r>
      <w:proofErr w:type="spellEnd"/>
      <w:r w:rsidRPr="00264A1B">
        <w:rPr>
          <w:rFonts w:hAnsi="宋体" w:cs="宋体" w:hint="eastAsia"/>
        </w:rPr>
        <w:t>{r},\</w:t>
      </w:r>
      <w:proofErr w:type="spellStart"/>
      <w:r w:rsidRPr="00264A1B">
        <w:rPr>
          <w:rFonts w:hAnsi="宋体" w:cs="宋体" w:hint="eastAsia"/>
        </w:rPr>
        <w:t>mathbf</w:t>
      </w:r>
      <w:proofErr w:type="spellEnd"/>
      <w:r w:rsidRPr="00264A1B">
        <w:rPr>
          <w:rFonts w:hAnsi="宋体" w:cs="宋体" w:hint="eastAsia"/>
        </w:rPr>
        <w:t>{r}^{\prime };\omega )$ and $\</w:t>
      </w:r>
      <w:proofErr w:type="spellStart"/>
      <w:r w:rsidRPr="00264A1B">
        <w:rPr>
          <w:rFonts w:hAnsi="宋体" w:cs="宋体" w:hint="eastAsia"/>
        </w:rPr>
        <w:t>mathbf</w:t>
      </w:r>
      <w:proofErr w:type="spellEnd"/>
      <w:r w:rsidRPr="00264A1B">
        <w:rPr>
          <w:rFonts w:hAnsi="宋体" w:cs="宋体" w:hint="eastAsia"/>
        </w:rPr>
        <w:t>{G}_{\text{R}}(\</w:t>
      </w:r>
      <w:proofErr w:type="spellStart"/>
      <w:r w:rsidRPr="00264A1B">
        <w:rPr>
          <w:rFonts w:hAnsi="宋体" w:cs="宋体" w:hint="eastAsia"/>
        </w:rPr>
        <w:t>mathbf</w:t>
      </w:r>
      <w:proofErr w:type="spellEnd"/>
      <w:r w:rsidRPr="00264A1B">
        <w:rPr>
          <w:rFonts w:hAnsi="宋体" w:cs="宋体" w:hint="eastAsia"/>
        </w:rPr>
        <w:t>{r},\</w:t>
      </w:r>
      <w:proofErr w:type="spellStart"/>
      <w:r w:rsidRPr="00264A1B">
        <w:rPr>
          <w:rFonts w:hAnsi="宋体" w:cs="宋体" w:hint="eastAsia"/>
        </w:rPr>
        <w:t>mathbf</w:t>
      </w:r>
      <w:proofErr w:type="spellEnd"/>
      <w:r w:rsidRPr="00264A1B">
        <w:rPr>
          <w:rFonts w:hAnsi="宋体" w:cs="宋体" w:hint="eastAsia"/>
        </w:rPr>
        <w:t>{r}^{\prime};\omega )$ are given by</w:t>
      </w:r>
    </w:p>
    <w:p w:rsidR="00000000" w:rsidRPr="00264A1B" w:rsidRDefault="00517005" w:rsidP="00264A1B">
      <w:pPr>
        <w:pStyle w:val="a3"/>
        <w:rPr>
          <w:rFonts w:hAnsi="宋体" w:cs="宋体" w:hint="eastAsia"/>
        </w:rPr>
      </w:pPr>
      <w:r w:rsidRPr="00264A1B">
        <w:rPr>
          <w:rFonts w:hAnsi="宋体" w:cs="宋体" w:hint="eastAsia"/>
        </w:rPr>
        <w:t>\begin{</w:t>
      </w:r>
      <w:proofErr w:type="spellStart"/>
      <w:r w:rsidRPr="00264A1B">
        <w:rPr>
          <w:rFonts w:hAnsi="宋体" w:cs="宋体" w:hint="eastAsia"/>
        </w:rPr>
        <w:t>widetext</w:t>
      </w:r>
      <w:proofErr w:type="spellEnd"/>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\begin{</w:t>
      </w:r>
      <w:proofErr w:type="spellStart"/>
      <w:r w:rsidRPr="00264A1B">
        <w:rPr>
          <w:rFonts w:hAnsi="宋体" w:cs="宋体" w:hint="eastAsia"/>
        </w:rPr>
        <w:t>eqnarray</w:t>
      </w:r>
      <w:proofErr w:type="spellEnd"/>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mathbf</w:t>
      </w:r>
      <w:proofErr w:type="spellEnd"/>
      <w:r w:rsidRPr="00264A1B">
        <w:rPr>
          <w:rFonts w:hAnsi="宋体" w:cs="宋体" w:hint="eastAsia"/>
        </w:rPr>
        <w:t>{G}_{0}(\</w:t>
      </w:r>
      <w:proofErr w:type="spellStart"/>
      <w:r w:rsidRPr="00264A1B">
        <w:rPr>
          <w:rFonts w:hAnsi="宋体" w:cs="宋体" w:hint="eastAsia"/>
        </w:rPr>
        <w:t>mathbf</w:t>
      </w:r>
      <w:proofErr w:type="spellEnd"/>
      <w:r w:rsidRPr="00264A1B">
        <w:rPr>
          <w:rFonts w:hAnsi="宋体" w:cs="宋体" w:hint="eastAsia"/>
        </w:rPr>
        <w:t>{r},\</w:t>
      </w:r>
      <w:proofErr w:type="spellStart"/>
      <w:r w:rsidRPr="00264A1B">
        <w:rPr>
          <w:rFonts w:hAnsi="宋体" w:cs="宋体" w:hint="eastAsia"/>
        </w:rPr>
        <w:t>mathbf</w:t>
      </w:r>
      <w:proofErr w:type="spellEnd"/>
      <w:r w:rsidRPr="00264A1B">
        <w:rPr>
          <w:rFonts w:hAnsi="宋体" w:cs="宋体" w:hint="eastAsia"/>
        </w:rPr>
        <w:t>{r}^{\prime };\omega ) &amp;=&amp;\</w:t>
      </w:r>
      <w:proofErr w:type="spellStart"/>
      <w:r w:rsidRPr="00264A1B">
        <w:rPr>
          <w:rFonts w:hAnsi="宋体" w:cs="宋体" w:hint="eastAsia"/>
        </w:rPr>
        <w:t>frac</w:t>
      </w:r>
      <w:proofErr w:type="spellEnd"/>
      <w:r w:rsidRPr="00264A1B">
        <w:rPr>
          <w:rFonts w:hAnsi="宋体" w:cs="宋体" w:hint="eastAsia"/>
        </w:rPr>
        <w:t>{</w:t>
      </w:r>
      <w:proofErr w:type="spellStart"/>
      <w:r w:rsidRPr="00264A1B">
        <w:rPr>
          <w:rFonts w:hAnsi="宋体" w:cs="宋体" w:hint="eastAsia"/>
        </w:rPr>
        <w:t>i</w:t>
      </w:r>
      <w:proofErr w:type="spellEnd"/>
      <w:r w:rsidRPr="00264A1B">
        <w:rPr>
          <w:rFonts w:hAnsi="宋体" w:cs="宋体" w:hint="eastAsia"/>
        </w:rPr>
        <w:t>}{8\pi ^{2}%</w:t>
      </w: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int</w:t>
      </w:r>
      <w:proofErr w:type="spellEnd"/>
      <w:r w:rsidRPr="00264A1B">
        <w:rPr>
          <w:rFonts w:hAnsi="宋体" w:cs="宋体" w:hint="eastAsia"/>
        </w:rPr>
        <w:t xml:space="preserve"> \</w:t>
      </w:r>
      <w:proofErr w:type="spellStart"/>
      <w:proofErr w:type="gramStart"/>
      <w:r w:rsidRPr="00264A1B">
        <w:rPr>
          <w:rFonts w:hAnsi="宋体" w:cs="宋体" w:hint="eastAsia"/>
        </w:rPr>
        <w:t>int</w:t>
      </w:r>
      <w:proofErr w:type="spellEnd"/>
      <w:r w:rsidRPr="00264A1B">
        <w:rPr>
          <w:rFonts w:hAnsi="宋体" w:cs="宋体" w:hint="eastAsia"/>
        </w:rPr>
        <w:t>_{-\</w:t>
      </w:r>
      <w:proofErr w:type="spellStart"/>
      <w:r w:rsidRPr="00264A1B">
        <w:rPr>
          <w:rFonts w:hAnsi="宋体" w:cs="宋体" w:hint="eastAsia"/>
        </w:rPr>
        <w:t>infty</w:t>
      </w:r>
      <w:proofErr w:type="spellEnd"/>
      <w:r w:rsidRPr="00264A1B">
        <w:rPr>
          <w:rFonts w:hAnsi="宋体" w:cs="宋体" w:hint="eastAsia"/>
        </w:rPr>
        <w:t xml:space="preserve"> }^</w:t>
      </w:r>
      <w:proofErr w:type="gramEnd"/>
      <w:r w:rsidRPr="00264A1B">
        <w:rPr>
          <w:rFonts w:hAnsi="宋体" w:cs="宋体" w:hint="eastAsia"/>
        </w:rPr>
        <w:t>{\</w:t>
      </w:r>
      <w:proofErr w:type="spellStart"/>
      <w:r w:rsidRPr="00264A1B">
        <w:rPr>
          <w:rFonts w:hAnsi="宋体" w:cs="宋体" w:hint="eastAsia"/>
        </w:rPr>
        <w:t>infty</w:t>
      </w:r>
      <w:proofErr w:type="spellEnd"/>
      <w:r w:rsidRPr="00264A1B">
        <w:rPr>
          <w:rFonts w:hAnsi="宋体" w:cs="宋体" w:hint="eastAsia"/>
        </w:rPr>
        <w:t xml:space="preserve"> }</w:t>
      </w:r>
      <w:proofErr w:type="spellStart"/>
      <w:r w:rsidRPr="00264A1B">
        <w:rPr>
          <w:rFonts w:hAnsi="宋体" w:cs="宋体" w:hint="eastAsia"/>
        </w:rPr>
        <w:t>dk</w:t>
      </w:r>
      <w:proofErr w:type="spellEnd"/>
      <w:r w:rsidRPr="00264A1B">
        <w:rPr>
          <w:rFonts w:hAnsi="宋体" w:cs="宋体" w:hint="eastAsia"/>
        </w:rPr>
        <w:t>_{x}</w:t>
      </w:r>
      <w:proofErr w:type="spellStart"/>
      <w:r w:rsidRPr="00264A1B">
        <w:rPr>
          <w:rFonts w:hAnsi="宋体" w:cs="宋体" w:hint="eastAsia"/>
        </w:rPr>
        <w:t>dk</w:t>
      </w:r>
      <w:proofErr w:type="spellEnd"/>
      <w:r w:rsidRPr="00264A1B">
        <w:rPr>
          <w:rFonts w:hAnsi="宋体" w:cs="宋体" w:hint="eastAsia"/>
        </w:rPr>
        <w:t>_{y}\</w:t>
      </w:r>
      <w:proofErr w:type="spellStart"/>
      <w:r w:rsidRPr="00264A1B">
        <w:rPr>
          <w:rFonts w:hAnsi="宋体" w:cs="宋体" w:hint="eastAsia"/>
        </w:rPr>
        <w:t>frac</w:t>
      </w:r>
      <w:proofErr w:type="spellEnd"/>
      <w:r w:rsidRPr="00264A1B">
        <w:rPr>
          <w:rFonts w:hAnsi="宋体" w:cs="宋体" w:hint="eastAsia"/>
        </w:rPr>
        <w:t>{e^{</w:t>
      </w:r>
      <w:proofErr w:type="spellStart"/>
      <w:r w:rsidRPr="00264A1B">
        <w:rPr>
          <w:rFonts w:hAnsi="宋体" w:cs="宋体" w:hint="eastAsia"/>
        </w:rPr>
        <w:t>i</w:t>
      </w:r>
      <w:proofErr w:type="spellEnd"/>
      <w:r w:rsidRPr="00264A1B">
        <w:rPr>
          <w:rFonts w:hAnsi="宋体" w:cs="宋体" w:hint="eastAsia"/>
        </w:rPr>
        <w:t>[k_{x}(x-x^{\prime</w:t>
      </w:r>
    </w:p>
    <w:p w:rsidR="00000000" w:rsidRPr="00264A1B" w:rsidRDefault="00517005" w:rsidP="00264A1B">
      <w:pPr>
        <w:pStyle w:val="a3"/>
        <w:rPr>
          <w:rFonts w:hAnsi="宋体" w:cs="宋体" w:hint="eastAsia"/>
        </w:rPr>
      </w:pPr>
      <w:r w:rsidRPr="00264A1B">
        <w:rPr>
          <w:rFonts w:hAnsi="宋体" w:cs="宋体" w:hint="eastAsia"/>
        </w:rPr>
        <w:t>})+k_{y}(y-y^\prime )+k_{z_1}|z-z^\prime|]}}{k^{2}k_{z_1}}\left(</w:t>
      </w:r>
    </w:p>
    <w:p w:rsidR="00000000" w:rsidRPr="00264A1B" w:rsidRDefault="00517005" w:rsidP="00264A1B">
      <w:pPr>
        <w:pStyle w:val="a3"/>
        <w:rPr>
          <w:rFonts w:hAnsi="宋体" w:cs="宋体" w:hint="eastAsia"/>
        </w:rPr>
      </w:pPr>
      <w:r w:rsidRPr="00264A1B">
        <w:rPr>
          <w:rFonts w:hAnsi="宋体" w:cs="宋体" w:hint="eastAsia"/>
        </w:rPr>
        <w:t>\begin{array}{ccc}</w:t>
      </w:r>
    </w:p>
    <w:p w:rsidR="00000000" w:rsidRPr="00264A1B" w:rsidRDefault="00517005" w:rsidP="00264A1B">
      <w:pPr>
        <w:pStyle w:val="a3"/>
        <w:rPr>
          <w:rFonts w:hAnsi="宋体" w:cs="宋体" w:hint="eastAsia"/>
        </w:rPr>
      </w:pPr>
      <w:r w:rsidRPr="00264A1B">
        <w:rPr>
          <w:rFonts w:hAnsi="宋体" w:cs="宋体" w:hint="eastAsia"/>
        </w:rPr>
        <w:t>k_1</w:t>
      </w:r>
      <w:proofErr w:type="gramStart"/>
      <w:r w:rsidRPr="00264A1B">
        <w:rPr>
          <w:rFonts w:hAnsi="宋体" w:cs="宋体" w:hint="eastAsia"/>
        </w:rPr>
        <w:t>^{</w:t>
      </w:r>
      <w:proofErr w:type="gramEnd"/>
      <w:r w:rsidRPr="00264A1B">
        <w:rPr>
          <w:rFonts w:hAnsi="宋体" w:cs="宋体" w:hint="eastAsia"/>
        </w:rPr>
        <w:t>2}-k_{x}^{2} &amp; -k_{x}k_{y} &amp; \</w:t>
      </w:r>
      <w:proofErr w:type="spellStart"/>
      <w:r w:rsidRPr="00264A1B">
        <w:rPr>
          <w:rFonts w:hAnsi="宋体" w:cs="宋体" w:hint="eastAsia"/>
        </w:rPr>
        <w:t>mp</w:t>
      </w:r>
      <w:proofErr w:type="spellEnd"/>
      <w:r w:rsidRPr="00264A1B">
        <w:rPr>
          <w:rFonts w:hAnsi="宋体" w:cs="宋体" w:hint="eastAsia"/>
        </w:rPr>
        <w:t xml:space="preserve"> k_{x}k_{z_1} \\</w:t>
      </w:r>
    </w:p>
    <w:p w:rsidR="00000000" w:rsidRPr="00264A1B" w:rsidRDefault="00517005" w:rsidP="00264A1B">
      <w:pPr>
        <w:pStyle w:val="a3"/>
        <w:rPr>
          <w:rFonts w:hAnsi="宋体" w:cs="宋体" w:hint="eastAsia"/>
        </w:rPr>
      </w:pPr>
      <w:r w:rsidRPr="00264A1B">
        <w:rPr>
          <w:rFonts w:hAnsi="宋体" w:cs="宋体" w:hint="eastAsia"/>
        </w:rPr>
        <w:t>-k_{x</w:t>
      </w:r>
      <w:proofErr w:type="gramStart"/>
      <w:r w:rsidRPr="00264A1B">
        <w:rPr>
          <w:rFonts w:hAnsi="宋体" w:cs="宋体" w:hint="eastAsia"/>
        </w:rPr>
        <w:t>}k</w:t>
      </w:r>
      <w:proofErr w:type="gramEnd"/>
      <w:r w:rsidRPr="00264A1B">
        <w:rPr>
          <w:rFonts w:hAnsi="宋体" w:cs="宋体" w:hint="eastAsia"/>
        </w:rPr>
        <w:t>_{y} &amp; k_1^{2}-k_{y}^{2} &amp; \</w:t>
      </w:r>
      <w:proofErr w:type="spellStart"/>
      <w:r w:rsidRPr="00264A1B">
        <w:rPr>
          <w:rFonts w:hAnsi="宋体" w:cs="宋体" w:hint="eastAsia"/>
        </w:rPr>
        <w:t>mp</w:t>
      </w:r>
      <w:proofErr w:type="spellEnd"/>
      <w:r w:rsidRPr="00264A1B">
        <w:rPr>
          <w:rFonts w:hAnsi="宋体" w:cs="宋体" w:hint="eastAsia"/>
        </w:rPr>
        <w:t xml:space="preserve"> k_{y}k_{z_1} \\</w:t>
      </w: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mp</w:t>
      </w:r>
      <w:proofErr w:type="spellEnd"/>
      <w:r w:rsidRPr="00264A1B">
        <w:rPr>
          <w:rFonts w:hAnsi="宋体" w:cs="宋体" w:hint="eastAsia"/>
        </w:rPr>
        <w:t xml:space="preserve"> k_</w:t>
      </w:r>
      <w:r w:rsidRPr="00264A1B">
        <w:rPr>
          <w:rFonts w:hAnsi="宋体" w:cs="宋体" w:hint="eastAsia"/>
        </w:rPr>
        <w:t>{x</w:t>
      </w:r>
      <w:proofErr w:type="gramStart"/>
      <w:r w:rsidRPr="00264A1B">
        <w:rPr>
          <w:rFonts w:hAnsi="宋体" w:cs="宋体" w:hint="eastAsia"/>
        </w:rPr>
        <w:t>}k</w:t>
      </w:r>
      <w:proofErr w:type="gramEnd"/>
      <w:r w:rsidRPr="00264A1B">
        <w:rPr>
          <w:rFonts w:hAnsi="宋体" w:cs="宋体" w:hint="eastAsia"/>
        </w:rPr>
        <w:t>_{z} &amp; \</w:t>
      </w:r>
      <w:proofErr w:type="spellStart"/>
      <w:r w:rsidRPr="00264A1B">
        <w:rPr>
          <w:rFonts w:hAnsi="宋体" w:cs="宋体" w:hint="eastAsia"/>
        </w:rPr>
        <w:t>mp</w:t>
      </w:r>
      <w:proofErr w:type="spellEnd"/>
      <w:r w:rsidRPr="00264A1B">
        <w:rPr>
          <w:rFonts w:hAnsi="宋体" w:cs="宋体" w:hint="eastAsia"/>
        </w:rPr>
        <w:t xml:space="preserve"> k_{y}k_{z} &amp; k_1^{2}-k_{z_1}^{2}%</w:t>
      </w:r>
    </w:p>
    <w:p w:rsidR="00000000" w:rsidRPr="00264A1B" w:rsidRDefault="00517005" w:rsidP="00264A1B">
      <w:pPr>
        <w:pStyle w:val="a3"/>
        <w:rPr>
          <w:rFonts w:hAnsi="宋体" w:cs="宋体" w:hint="eastAsia"/>
        </w:rPr>
      </w:pPr>
      <w:r w:rsidRPr="00264A1B">
        <w:rPr>
          <w:rFonts w:hAnsi="宋体" w:cs="宋体" w:hint="eastAsia"/>
        </w:rPr>
        <w:t>\end{array}%</w:t>
      </w:r>
    </w:p>
    <w:p w:rsidR="00000000" w:rsidRPr="00264A1B" w:rsidRDefault="00517005" w:rsidP="00264A1B">
      <w:pPr>
        <w:pStyle w:val="a3"/>
        <w:rPr>
          <w:rFonts w:hAnsi="宋体" w:cs="宋体" w:hint="eastAsia"/>
        </w:rPr>
      </w:pPr>
      <w:r w:rsidRPr="00264A1B">
        <w:rPr>
          <w:rFonts w:hAnsi="宋体" w:cs="宋体" w:hint="eastAsia"/>
        </w:rPr>
        <w:t>\right)</w:t>
      </w:r>
      <w:proofErr w:type="gramStart"/>
      <w:r w:rsidRPr="00264A1B">
        <w:rPr>
          <w:rFonts w:hAnsi="宋体" w:cs="宋体" w:hint="eastAsia"/>
        </w:rPr>
        <w:t>,\</w:t>
      </w:r>
      <w:proofErr w:type="gramEnd"/>
      <w:r w:rsidRPr="00264A1B">
        <w:rPr>
          <w:rFonts w:hAnsi="宋体" w:cs="宋体" w:hint="eastAsia"/>
        </w:rPr>
        <w:t>label{free-green0}  \\</w:t>
      </w: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mathbf</w:t>
      </w:r>
      <w:proofErr w:type="spellEnd"/>
      <w:r w:rsidRPr="00264A1B">
        <w:rPr>
          <w:rFonts w:hAnsi="宋体" w:cs="宋体" w:hint="eastAsia"/>
        </w:rPr>
        <w:t>{G}_{\text{R}}(\</w:t>
      </w:r>
      <w:proofErr w:type="spellStart"/>
      <w:r w:rsidRPr="00264A1B">
        <w:rPr>
          <w:rFonts w:hAnsi="宋体" w:cs="宋体" w:hint="eastAsia"/>
        </w:rPr>
        <w:t>mathbf</w:t>
      </w:r>
      <w:proofErr w:type="spellEnd"/>
      <w:r w:rsidRPr="00264A1B">
        <w:rPr>
          <w:rFonts w:hAnsi="宋体" w:cs="宋体" w:hint="eastAsia"/>
        </w:rPr>
        <w:t>{r},\</w:t>
      </w:r>
      <w:proofErr w:type="spellStart"/>
      <w:r w:rsidRPr="00264A1B">
        <w:rPr>
          <w:rFonts w:hAnsi="宋体" w:cs="宋体" w:hint="eastAsia"/>
        </w:rPr>
        <w:t>mathbf</w:t>
      </w:r>
      <w:proofErr w:type="spellEnd"/>
      <w:r w:rsidRPr="00264A1B">
        <w:rPr>
          <w:rFonts w:hAnsi="宋体" w:cs="宋体" w:hint="eastAsia"/>
        </w:rPr>
        <w:t>{r}^{\prime };\omega ) &amp;=&amp;\</w:t>
      </w:r>
      <w:proofErr w:type="spellStart"/>
      <w:r w:rsidRPr="00264A1B">
        <w:rPr>
          <w:rFonts w:hAnsi="宋体" w:cs="宋体" w:hint="eastAsia"/>
        </w:rPr>
        <w:t>frac</w:t>
      </w:r>
      <w:proofErr w:type="spellEnd"/>
      <w:r w:rsidRPr="00264A1B">
        <w:rPr>
          <w:rFonts w:hAnsi="宋体" w:cs="宋体" w:hint="eastAsia"/>
        </w:rPr>
        <w:t>{</w:t>
      </w:r>
      <w:proofErr w:type="spellStart"/>
      <w:r w:rsidRPr="00264A1B">
        <w:rPr>
          <w:rFonts w:hAnsi="宋体" w:cs="宋体" w:hint="eastAsia"/>
        </w:rPr>
        <w:t>i</w:t>
      </w:r>
      <w:proofErr w:type="spellEnd"/>
      <w:r w:rsidRPr="00264A1B">
        <w:rPr>
          <w:rFonts w:hAnsi="宋体" w:cs="宋体" w:hint="eastAsia"/>
        </w:rPr>
        <w:t>}{8\pi ^{2}%</w:t>
      </w: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int</w:t>
      </w:r>
      <w:proofErr w:type="spellEnd"/>
      <w:r w:rsidRPr="00264A1B">
        <w:rPr>
          <w:rFonts w:hAnsi="宋体" w:cs="宋体" w:hint="eastAsia"/>
        </w:rPr>
        <w:t xml:space="preserve"> \</w:t>
      </w:r>
      <w:proofErr w:type="spellStart"/>
      <w:proofErr w:type="gramStart"/>
      <w:r w:rsidRPr="00264A1B">
        <w:rPr>
          <w:rFonts w:hAnsi="宋体" w:cs="宋体" w:hint="eastAsia"/>
        </w:rPr>
        <w:t>int</w:t>
      </w:r>
      <w:proofErr w:type="spellEnd"/>
      <w:r w:rsidRPr="00264A1B">
        <w:rPr>
          <w:rFonts w:hAnsi="宋体" w:cs="宋体" w:hint="eastAsia"/>
        </w:rPr>
        <w:t>_{-\</w:t>
      </w:r>
      <w:proofErr w:type="spellStart"/>
      <w:r w:rsidRPr="00264A1B">
        <w:rPr>
          <w:rFonts w:hAnsi="宋体" w:cs="宋体" w:hint="eastAsia"/>
        </w:rPr>
        <w:t>infty</w:t>
      </w:r>
      <w:proofErr w:type="spellEnd"/>
      <w:r w:rsidRPr="00264A1B">
        <w:rPr>
          <w:rFonts w:hAnsi="宋体" w:cs="宋体" w:hint="eastAsia"/>
        </w:rPr>
        <w:t xml:space="preserve"> }^</w:t>
      </w:r>
      <w:proofErr w:type="gramEnd"/>
      <w:r w:rsidRPr="00264A1B">
        <w:rPr>
          <w:rFonts w:hAnsi="宋体" w:cs="宋体" w:hint="eastAsia"/>
        </w:rPr>
        <w:t>{\</w:t>
      </w:r>
      <w:proofErr w:type="spellStart"/>
      <w:r w:rsidRPr="00264A1B">
        <w:rPr>
          <w:rFonts w:hAnsi="宋体" w:cs="宋体" w:hint="eastAsia"/>
        </w:rPr>
        <w:t>infty</w:t>
      </w:r>
      <w:proofErr w:type="spellEnd"/>
      <w:r w:rsidRPr="00264A1B">
        <w:rPr>
          <w:rFonts w:hAnsi="宋体" w:cs="宋体" w:hint="eastAsia"/>
        </w:rPr>
        <w:t xml:space="preserve"> }</w:t>
      </w:r>
      <w:proofErr w:type="spellStart"/>
      <w:r w:rsidRPr="00264A1B">
        <w:rPr>
          <w:rFonts w:hAnsi="宋体" w:cs="宋体" w:hint="eastAsia"/>
        </w:rPr>
        <w:t>dk</w:t>
      </w:r>
      <w:proofErr w:type="spellEnd"/>
      <w:r w:rsidRPr="00264A1B">
        <w:rPr>
          <w:rFonts w:hAnsi="宋体" w:cs="宋体" w:hint="eastAsia"/>
        </w:rPr>
        <w:t>_{x}</w:t>
      </w:r>
      <w:proofErr w:type="spellStart"/>
      <w:r w:rsidRPr="00264A1B">
        <w:rPr>
          <w:rFonts w:hAnsi="宋体" w:cs="宋体" w:hint="eastAsia"/>
        </w:rPr>
        <w:t>dk</w:t>
      </w:r>
      <w:proofErr w:type="spellEnd"/>
      <w:r w:rsidRPr="00264A1B">
        <w:rPr>
          <w:rFonts w:hAnsi="宋体" w:cs="宋体" w:hint="eastAsia"/>
        </w:rPr>
        <w:t>_{y}\</w:t>
      </w:r>
      <w:proofErr w:type="spellStart"/>
      <w:r w:rsidRPr="00264A1B">
        <w:rPr>
          <w:rFonts w:hAnsi="宋体" w:cs="宋体" w:hint="eastAsia"/>
        </w:rPr>
        <w:t>frac</w:t>
      </w:r>
      <w:proofErr w:type="spellEnd"/>
      <w:r w:rsidRPr="00264A1B">
        <w:rPr>
          <w:rFonts w:hAnsi="宋体" w:cs="宋体" w:hint="eastAsia"/>
        </w:rPr>
        <w:t>{e^{</w:t>
      </w:r>
      <w:proofErr w:type="spellStart"/>
      <w:r w:rsidRPr="00264A1B">
        <w:rPr>
          <w:rFonts w:hAnsi="宋体" w:cs="宋体" w:hint="eastAsia"/>
        </w:rPr>
        <w:t>i</w:t>
      </w:r>
      <w:proofErr w:type="spellEnd"/>
      <w:r w:rsidRPr="00264A1B">
        <w:rPr>
          <w:rFonts w:hAnsi="宋体" w:cs="宋体" w:hint="eastAsia"/>
        </w:rPr>
        <w:t>[k_{x}(x-x^\prime</w:t>
      </w:r>
    </w:p>
    <w:p w:rsidR="00000000" w:rsidRPr="00264A1B" w:rsidRDefault="00517005" w:rsidP="00264A1B">
      <w:pPr>
        <w:pStyle w:val="a3"/>
        <w:rPr>
          <w:rFonts w:hAnsi="宋体" w:cs="宋体" w:hint="eastAsia"/>
        </w:rPr>
      </w:pPr>
      <w:r w:rsidRPr="00264A1B">
        <w:rPr>
          <w:rFonts w:hAnsi="宋体" w:cs="宋体" w:hint="eastAsia"/>
        </w:rPr>
        <w:t>)+k_{y}(y-y^\prime )+k_{z_1}(</w:t>
      </w:r>
      <w:proofErr w:type="spellStart"/>
      <w:r w:rsidRPr="00264A1B">
        <w:rPr>
          <w:rFonts w:hAnsi="宋体" w:cs="宋体" w:hint="eastAsia"/>
        </w:rPr>
        <w:t>z+z</w:t>
      </w:r>
      <w:proofErr w:type="spellEnd"/>
      <w:r w:rsidRPr="00264A1B">
        <w:rPr>
          <w:rFonts w:hAnsi="宋体" w:cs="宋体" w:hint="eastAsia"/>
        </w:rPr>
        <w:t>^\prime )]}}{k_{x}^{2}+k_{y}^{2}}\times \</w:t>
      </w:r>
      <w:proofErr w:type="spellStart"/>
      <w:r w:rsidRPr="00264A1B">
        <w:rPr>
          <w:rFonts w:hAnsi="宋体" w:cs="宋体" w:hint="eastAsia"/>
        </w:rPr>
        <w:t>lbrack</w:t>
      </w:r>
      <w:proofErr w:type="spellEnd"/>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mathbf</w:t>
      </w:r>
      <w:proofErr w:type="spellEnd"/>
      <w:r w:rsidRPr="00264A1B">
        <w:rPr>
          <w:rFonts w:hAnsi="宋体" w:cs="宋体" w:hint="eastAsia"/>
        </w:rPr>
        <w:t>{M}^{\text{s}}+\</w:t>
      </w:r>
      <w:proofErr w:type="spellStart"/>
      <w:r w:rsidRPr="00264A1B">
        <w:rPr>
          <w:rFonts w:hAnsi="宋体" w:cs="宋体" w:hint="eastAsia"/>
        </w:rPr>
        <w:t>mathbf</w:t>
      </w:r>
      <w:proofErr w:type="spellEnd"/>
      <w:r w:rsidRPr="00264A1B">
        <w:rPr>
          <w:rFonts w:hAnsi="宋体" w:cs="宋体" w:hint="eastAsia"/>
        </w:rPr>
        <w:t>{M}^{\text{p}}]</w:t>
      </w:r>
      <w:proofErr w:type="gramStart"/>
      <w:r w:rsidRPr="00264A1B">
        <w:rPr>
          <w:rFonts w:hAnsi="宋体" w:cs="宋体" w:hint="eastAsia"/>
        </w:rPr>
        <w:t>,\</w:t>
      </w:r>
      <w:proofErr w:type="gramEnd"/>
      <w:r w:rsidRPr="00264A1B">
        <w:rPr>
          <w:rFonts w:hAnsi="宋体" w:cs="宋体" w:hint="eastAsia"/>
        </w:rPr>
        <w:t>label{ref-green0}</w:t>
      </w:r>
    </w:p>
    <w:p w:rsidR="00000000" w:rsidRPr="00264A1B" w:rsidRDefault="00517005" w:rsidP="00264A1B">
      <w:pPr>
        <w:pStyle w:val="a3"/>
        <w:rPr>
          <w:rFonts w:hAnsi="宋体" w:cs="宋体" w:hint="eastAsia"/>
        </w:rPr>
      </w:pPr>
      <w:r w:rsidRPr="00264A1B">
        <w:rPr>
          <w:rFonts w:hAnsi="宋体" w:cs="宋体" w:hint="eastAsia"/>
        </w:rPr>
        <w:t>\end{</w:t>
      </w:r>
      <w:proofErr w:type="spellStart"/>
      <w:r w:rsidRPr="00264A1B">
        <w:rPr>
          <w:rFonts w:hAnsi="宋体" w:cs="宋体" w:hint="eastAsia"/>
        </w:rPr>
        <w:t>eqnarray</w:t>
      </w:r>
      <w:proofErr w:type="spellEnd"/>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with $k_1=|\</w:t>
      </w:r>
      <w:proofErr w:type="spellStart"/>
      <w:r w:rsidRPr="00264A1B">
        <w:rPr>
          <w:rFonts w:hAnsi="宋体" w:cs="宋体" w:hint="eastAsia"/>
        </w:rPr>
        <w:t>mathbf</w:t>
      </w:r>
      <w:proofErr w:type="spellEnd"/>
      <w:r w:rsidRPr="00264A1B">
        <w:rPr>
          <w:rFonts w:hAnsi="宋体" w:cs="宋体" w:hint="eastAsia"/>
        </w:rPr>
        <w:t>{k}_1|$ and $\</w:t>
      </w:r>
      <w:proofErr w:type="spellStart"/>
      <w:r w:rsidRPr="00264A1B">
        <w:rPr>
          <w:rFonts w:hAnsi="宋体" w:cs="宋体" w:hint="eastAsia"/>
        </w:rPr>
        <w:t>mathbf</w:t>
      </w:r>
      <w:proofErr w:type="spellEnd"/>
      <w:r w:rsidRPr="00264A1B">
        <w:rPr>
          <w:rFonts w:hAnsi="宋体" w:cs="宋体" w:hint="eastAsia"/>
        </w:rPr>
        <w:t>{k}_1=(k_{x},k_{y},k_{z_1})$ being the wave vector in m</w:t>
      </w:r>
      <w:r w:rsidRPr="00264A1B">
        <w:rPr>
          <w:rFonts w:hAnsi="宋体" w:cs="宋体" w:hint="eastAsia"/>
        </w:rPr>
        <w:t>edium $1$. Some terms in $\</w:t>
      </w:r>
      <w:proofErr w:type="spellStart"/>
      <w:proofErr w:type="gramStart"/>
      <w:r w:rsidRPr="00264A1B">
        <w:rPr>
          <w:rFonts w:hAnsi="宋体" w:cs="宋体" w:hint="eastAsia"/>
        </w:rPr>
        <w:t>mathbf</w:t>
      </w:r>
      <w:proofErr w:type="spellEnd"/>
      <w:r w:rsidRPr="00264A1B">
        <w:rPr>
          <w:rFonts w:hAnsi="宋体" w:cs="宋体" w:hint="eastAsia"/>
        </w:rPr>
        <w:t>{</w:t>
      </w:r>
      <w:proofErr w:type="gramEnd"/>
      <w:r w:rsidRPr="00264A1B">
        <w:rPr>
          <w:rFonts w:hAnsi="宋体" w:cs="宋体" w:hint="eastAsia"/>
        </w:rPr>
        <w:t>G}_{0}(\</w:t>
      </w:r>
      <w:proofErr w:type="spellStart"/>
      <w:r w:rsidRPr="00264A1B">
        <w:rPr>
          <w:rFonts w:hAnsi="宋体" w:cs="宋体" w:hint="eastAsia"/>
        </w:rPr>
        <w:t>mathbf</w:t>
      </w:r>
      <w:proofErr w:type="spellEnd"/>
      <w:r w:rsidRPr="00264A1B">
        <w:rPr>
          <w:rFonts w:hAnsi="宋体" w:cs="宋体" w:hint="eastAsia"/>
        </w:rPr>
        <w:t>{r},\</w:t>
      </w:r>
      <w:proofErr w:type="spellStart"/>
      <w:r w:rsidRPr="00264A1B">
        <w:rPr>
          <w:rFonts w:hAnsi="宋体" w:cs="宋体" w:hint="eastAsia"/>
        </w:rPr>
        <w:t>mathbf</w:t>
      </w:r>
      <w:proofErr w:type="spellEnd"/>
      <w:r w:rsidRPr="00264A1B">
        <w:rPr>
          <w:rFonts w:hAnsi="宋体" w:cs="宋体" w:hint="eastAsia"/>
        </w:rPr>
        <w:t xml:space="preserve">{r}^{\prime };\omega )$ have two different signs, which originates from the absolute value of $|z-z^\prime|$. When $z&gt;z^\prime$, the upper sign is applied, and when $z&lt;z^\prime$, the lower sign is </w:t>
      </w:r>
      <w:r w:rsidRPr="00264A1B">
        <w:rPr>
          <w:rFonts w:hAnsi="宋体" w:cs="宋体" w:hint="eastAsia"/>
        </w:rPr>
        <w:t xml:space="preserve">applied. However, </w:t>
      </w:r>
      <w:r w:rsidRPr="00264A1B">
        <w:rPr>
          <w:rFonts w:hAnsi="宋体" w:cs="宋体" w:hint="eastAsia"/>
        </w:rPr>
        <w:lastRenderedPageBreak/>
        <w:t>as $z\</w:t>
      </w:r>
      <w:proofErr w:type="spellStart"/>
      <w:r w:rsidRPr="00264A1B">
        <w:rPr>
          <w:rFonts w:hAnsi="宋体" w:cs="宋体" w:hint="eastAsia"/>
        </w:rPr>
        <w:t>equiv</w:t>
      </w:r>
      <w:proofErr w:type="spellEnd"/>
      <w:r w:rsidRPr="00264A1B">
        <w:rPr>
          <w:rFonts w:hAnsi="宋体" w:cs="宋体" w:hint="eastAsia"/>
        </w:rPr>
        <w:t xml:space="preserve"> z^\prime$ in our work, the different choices are actually equivalent. $\</w:t>
      </w:r>
      <w:proofErr w:type="spellStart"/>
      <w:r w:rsidRPr="00264A1B">
        <w:rPr>
          <w:rFonts w:hAnsi="宋体" w:cs="宋体" w:hint="eastAsia"/>
        </w:rPr>
        <w:t>mathbf</w:t>
      </w:r>
      <w:proofErr w:type="spellEnd"/>
      <w:r w:rsidRPr="00264A1B">
        <w:rPr>
          <w:rFonts w:hAnsi="宋体" w:cs="宋体" w:hint="eastAsia"/>
        </w:rPr>
        <w:t>{G}_{\text{R}}(\</w:t>
      </w:r>
      <w:proofErr w:type="spellStart"/>
      <w:r w:rsidRPr="00264A1B">
        <w:rPr>
          <w:rFonts w:hAnsi="宋体" w:cs="宋体" w:hint="eastAsia"/>
        </w:rPr>
        <w:t>mathbf</w:t>
      </w:r>
      <w:proofErr w:type="spellEnd"/>
      <w:r w:rsidRPr="00264A1B">
        <w:rPr>
          <w:rFonts w:hAnsi="宋体" w:cs="宋体" w:hint="eastAsia"/>
        </w:rPr>
        <w:t>{r},\</w:t>
      </w:r>
      <w:proofErr w:type="spellStart"/>
      <w:r w:rsidRPr="00264A1B">
        <w:rPr>
          <w:rFonts w:hAnsi="宋体" w:cs="宋体" w:hint="eastAsia"/>
        </w:rPr>
        <w:t>mathbf</w:t>
      </w:r>
      <w:proofErr w:type="spellEnd"/>
      <w:r w:rsidRPr="00264A1B">
        <w:rPr>
          <w:rFonts w:hAnsi="宋体" w:cs="宋体" w:hint="eastAsia"/>
        </w:rPr>
        <w:t>{r}^{\prime };\omega ) $ has been split into the s-polarized part ($\</w:t>
      </w:r>
      <w:proofErr w:type="spellStart"/>
      <w:r w:rsidRPr="00264A1B">
        <w:rPr>
          <w:rFonts w:hAnsi="宋体" w:cs="宋体" w:hint="eastAsia"/>
        </w:rPr>
        <w:t>mathbf</w:t>
      </w:r>
      <w:proofErr w:type="spellEnd"/>
      <w:r w:rsidRPr="00264A1B">
        <w:rPr>
          <w:rFonts w:hAnsi="宋体" w:cs="宋体" w:hint="eastAsia"/>
        </w:rPr>
        <w:t>{M}^{\text{s}}$) and the p-polarized par</w:t>
      </w:r>
      <w:r w:rsidRPr="00264A1B">
        <w:rPr>
          <w:rFonts w:hAnsi="宋体" w:cs="宋体" w:hint="eastAsia"/>
        </w:rPr>
        <w:t>t ($\</w:t>
      </w:r>
      <w:proofErr w:type="spellStart"/>
      <w:r w:rsidRPr="00264A1B">
        <w:rPr>
          <w:rFonts w:hAnsi="宋体" w:cs="宋体" w:hint="eastAsia"/>
        </w:rPr>
        <w:t>mathbf</w:t>
      </w:r>
      <w:proofErr w:type="spellEnd"/>
      <w:r w:rsidRPr="00264A1B">
        <w:rPr>
          <w:rFonts w:hAnsi="宋体" w:cs="宋体" w:hint="eastAsia"/>
        </w:rPr>
        <w:t>{M}^{\text{p}}$). They are given by</w:t>
      </w:r>
    </w:p>
    <w:p w:rsidR="00000000" w:rsidRPr="00264A1B" w:rsidRDefault="00517005" w:rsidP="00264A1B">
      <w:pPr>
        <w:pStyle w:val="a3"/>
        <w:rPr>
          <w:rFonts w:hAnsi="宋体" w:cs="宋体" w:hint="eastAsia"/>
        </w:rPr>
      </w:pPr>
      <w:r w:rsidRPr="00264A1B">
        <w:rPr>
          <w:rFonts w:hAnsi="宋体" w:cs="宋体" w:hint="eastAsia"/>
        </w:rPr>
        <w:t>\begin{equation}</w:t>
      </w:r>
    </w:p>
    <w:p w:rsidR="00000000" w:rsidRPr="00264A1B" w:rsidRDefault="00517005" w:rsidP="00264A1B">
      <w:pPr>
        <w:pStyle w:val="a3"/>
        <w:rPr>
          <w:rFonts w:hAnsi="宋体" w:cs="宋体" w:hint="eastAsia"/>
        </w:rPr>
      </w:pPr>
      <w:r w:rsidRPr="00264A1B">
        <w:rPr>
          <w:rFonts w:hAnsi="宋体" w:cs="宋体" w:hint="eastAsia"/>
        </w:rPr>
        <w:t>\mathbf{M}^{\text{s}}=\frac{r^{\text{s}}(k_x,k_y)}{k_{z_1}}\left(</w:t>
      </w:r>
    </w:p>
    <w:p w:rsidR="00000000" w:rsidRPr="00264A1B" w:rsidRDefault="00517005" w:rsidP="00264A1B">
      <w:pPr>
        <w:pStyle w:val="a3"/>
        <w:rPr>
          <w:rFonts w:hAnsi="宋体" w:cs="宋体" w:hint="eastAsia"/>
        </w:rPr>
      </w:pPr>
      <w:r w:rsidRPr="00264A1B">
        <w:rPr>
          <w:rFonts w:hAnsi="宋体" w:cs="宋体" w:hint="eastAsia"/>
        </w:rPr>
        <w:t>\begin{array}{ccc}</w:t>
      </w:r>
    </w:p>
    <w:p w:rsidR="00000000" w:rsidRPr="00264A1B" w:rsidRDefault="00517005" w:rsidP="00264A1B">
      <w:pPr>
        <w:pStyle w:val="a3"/>
        <w:rPr>
          <w:rFonts w:hAnsi="宋体" w:cs="宋体" w:hint="eastAsia"/>
        </w:rPr>
      </w:pPr>
      <w:r w:rsidRPr="00264A1B">
        <w:rPr>
          <w:rFonts w:hAnsi="宋体" w:cs="宋体" w:hint="eastAsia"/>
        </w:rPr>
        <w:t>k_{y</w:t>
      </w:r>
      <w:proofErr w:type="gramStart"/>
      <w:r w:rsidRPr="00264A1B">
        <w:rPr>
          <w:rFonts w:hAnsi="宋体" w:cs="宋体" w:hint="eastAsia"/>
        </w:rPr>
        <w:t>}^</w:t>
      </w:r>
      <w:proofErr w:type="gramEnd"/>
      <w:r w:rsidRPr="00264A1B">
        <w:rPr>
          <w:rFonts w:hAnsi="宋体" w:cs="宋体" w:hint="eastAsia"/>
        </w:rPr>
        <w:t>{2} &amp; -k_{x}k_{y} &amp; 0 \\</w:t>
      </w:r>
    </w:p>
    <w:p w:rsidR="00000000" w:rsidRPr="00264A1B" w:rsidRDefault="00517005" w:rsidP="00264A1B">
      <w:pPr>
        <w:pStyle w:val="a3"/>
        <w:rPr>
          <w:rFonts w:hAnsi="宋体" w:cs="宋体" w:hint="eastAsia"/>
        </w:rPr>
      </w:pPr>
      <w:r w:rsidRPr="00264A1B">
        <w:rPr>
          <w:rFonts w:hAnsi="宋体" w:cs="宋体" w:hint="eastAsia"/>
        </w:rPr>
        <w:t>-k_{x</w:t>
      </w:r>
      <w:proofErr w:type="gramStart"/>
      <w:r w:rsidRPr="00264A1B">
        <w:rPr>
          <w:rFonts w:hAnsi="宋体" w:cs="宋体" w:hint="eastAsia"/>
        </w:rPr>
        <w:t>}k</w:t>
      </w:r>
      <w:proofErr w:type="gramEnd"/>
      <w:r w:rsidRPr="00264A1B">
        <w:rPr>
          <w:rFonts w:hAnsi="宋体" w:cs="宋体" w:hint="eastAsia"/>
        </w:rPr>
        <w:t>_{y} &amp; k_{x}^{2} &amp; 0 \\</w:t>
      </w:r>
    </w:p>
    <w:p w:rsidR="00000000" w:rsidRPr="00264A1B" w:rsidRDefault="00517005" w:rsidP="00264A1B">
      <w:pPr>
        <w:pStyle w:val="a3"/>
        <w:rPr>
          <w:rFonts w:hAnsi="宋体" w:cs="宋体" w:hint="eastAsia"/>
        </w:rPr>
      </w:pPr>
      <w:r w:rsidRPr="00264A1B">
        <w:rPr>
          <w:rFonts w:hAnsi="宋体" w:cs="宋体" w:hint="eastAsia"/>
        </w:rPr>
        <w:t>0 &amp; 0 &amp; 0%</w:t>
      </w:r>
    </w:p>
    <w:p w:rsidR="00000000" w:rsidRPr="00264A1B" w:rsidRDefault="00517005" w:rsidP="00264A1B">
      <w:pPr>
        <w:pStyle w:val="a3"/>
        <w:rPr>
          <w:rFonts w:hAnsi="宋体" w:cs="宋体" w:hint="eastAsia"/>
        </w:rPr>
      </w:pPr>
      <w:r w:rsidRPr="00264A1B">
        <w:rPr>
          <w:rFonts w:hAnsi="宋体" w:cs="宋体" w:hint="eastAsia"/>
        </w:rPr>
        <w:t>\end{array}%</w:t>
      </w:r>
    </w:p>
    <w:p w:rsidR="00000000" w:rsidRPr="00264A1B" w:rsidRDefault="00517005" w:rsidP="00264A1B">
      <w:pPr>
        <w:pStyle w:val="a3"/>
        <w:rPr>
          <w:rFonts w:hAnsi="宋体" w:cs="宋体" w:hint="eastAsia"/>
        </w:rPr>
      </w:pPr>
      <w:r w:rsidRPr="00264A1B">
        <w:rPr>
          <w:rFonts w:hAnsi="宋体" w:cs="宋体" w:hint="eastAsia"/>
        </w:rPr>
        <w:t>\right) ,\</w:t>
      </w:r>
      <w:proofErr w:type="spellStart"/>
      <w:r w:rsidRPr="00264A1B">
        <w:rPr>
          <w:rFonts w:hAnsi="宋体" w:cs="宋体" w:hint="eastAsia"/>
        </w:rPr>
        <w:t>mat</w:t>
      </w:r>
      <w:r w:rsidRPr="00264A1B">
        <w:rPr>
          <w:rFonts w:hAnsi="宋体" w:cs="宋体" w:hint="eastAsia"/>
        </w:rPr>
        <w:t>hbf</w:t>
      </w:r>
      <w:proofErr w:type="spellEnd"/>
      <w:r w:rsidRPr="00264A1B">
        <w:rPr>
          <w:rFonts w:hAnsi="宋体" w:cs="宋体" w:hint="eastAsia"/>
        </w:rPr>
        <w:t>{M}^{\text{p}}=\</w:t>
      </w:r>
      <w:proofErr w:type="spellStart"/>
      <w:r w:rsidRPr="00264A1B">
        <w:rPr>
          <w:rFonts w:hAnsi="宋体" w:cs="宋体" w:hint="eastAsia"/>
        </w:rPr>
        <w:t>frac</w:t>
      </w:r>
      <w:proofErr w:type="spellEnd"/>
      <w:r w:rsidRPr="00264A1B">
        <w:rPr>
          <w:rFonts w:hAnsi="宋体" w:cs="宋体" w:hint="eastAsia"/>
        </w:rPr>
        <w:t>{-r^{\text{p}}(</w:t>
      </w:r>
      <w:proofErr w:type="spellStart"/>
      <w:r w:rsidRPr="00264A1B">
        <w:rPr>
          <w:rFonts w:hAnsi="宋体" w:cs="宋体" w:hint="eastAsia"/>
        </w:rPr>
        <w:t>k_x,k_y</w:t>
      </w:r>
      <w:proofErr w:type="spellEnd"/>
      <w:r w:rsidRPr="00264A1B">
        <w:rPr>
          <w:rFonts w:hAnsi="宋体" w:cs="宋体" w:hint="eastAsia"/>
        </w:rPr>
        <w:t>)}{k_1}\left(</w:t>
      </w:r>
    </w:p>
    <w:p w:rsidR="00000000" w:rsidRPr="00264A1B" w:rsidRDefault="00517005" w:rsidP="00264A1B">
      <w:pPr>
        <w:pStyle w:val="a3"/>
        <w:rPr>
          <w:rFonts w:hAnsi="宋体" w:cs="宋体" w:hint="eastAsia"/>
        </w:rPr>
      </w:pPr>
      <w:r w:rsidRPr="00264A1B">
        <w:rPr>
          <w:rFonts w:hAnsi="宋体" w:cs="宋体" w:hint="eastAsia"/>
        </w:rPr>
        <w:t>\begin{array}{ccc}</w:t>
      </w:r>
    </w:p>
    <w:p w:rsidR="00000000" w:rsidRPr="00264A1B" w:rsidRDefault="00517005" w:rsidP="00264A1B">
      <w:pPr>
        <w:pStyle w:val="a3"/>
        <w:rPr>
          <w:rFonts w:hAnsi="宋体" w:cs="宋体" w:hint="eastAsia"/>
        </w:rPr>
      </w:pPr>
      <w:r w:rsidRPr="00264A1B">
        <w:rPr>
          <w:rFonts w:hAnsi="宋体" w:cs="宋体" w:hint="eastAsia"/>
        </w:rPr>
        <w:t>k_{x}^{2}k_{z_1} &amp; k_{x}k_{y}k_{z_1} &amp; k_{x}(k_{x}^{2}+k_{y}^{2}) \\</w:t>
      </w:r>
    </w:p>
    <w:p w:rsidR="00000000" w:rsidRPr="00264A1B" w:rsidRDefault="00517005" w:rsidP="00264A1B">
      <w:pPr>
        <w:pStyle w:val="a3"/>
        <w:rPr>
          <w:rFonts w:hAnsi="宋体" w:cs="宋体" w:hint="eastAsia"/>
        </w:rPr>
      </w:pPr>
      <w:r w:rsidRPr="00264A1B">
        <w:rPr>
          <w:rFonts w:hAnsi="宋体" w:cs="宋体" w:hint="eastAsia"/>
        </w:rPr>
        <w:t>k_{x</w:t>
      </w:r>
      <w:proofErr w:type="gramStart"/>
      <w:r w:rsidRPr="00264A1B">
        <w:rPr>
          <w:rFonts w:hAnsi="宋体" w:cs="宋体" w:hint="eastAsia"/>
        </w:rPr>
        <w:t>}k</w:t>
      </w:r>
      <w:proofErr w:type="gramEnd"/>
      <w:r w:rsidRPr="00264A1B">
        <w:rPr>
          <w:rFonts w:hAnsi="宋体" w:cs="宋体" w:hint="eastAsia"/>
        </w:rPr>
        <w:t>_{y}k_{z_1} &amp; k_{y}^{2}k_{z_1} &amp;</w:t>
      </w:r>
    </w:p>
    <w:p w:rsidR="00000000" w:rsidRPr="00264A1B" w:rsidRDefault="00517005" w:rsidP="00264A1B">
      <w:pPr>
        <w:pStyle w:val="a3"/>
        <w:rPr>
          <w:rFonts w:hAnsi="宋体" w:cs="宋体" w:hint="eastAsia"/>
        </w:rPr>
      </w:pPr>
      <w:r w:rsidRPr="00264A1B">
        <w:rPr>
          <w:rFonts w:hAnsi="宋体" w:cs="宋体" w:hint="eastAsia"/>
        </w:rPr>
        <w:t>k_{y</w:t>
      </w:r>
      <w:proofErr w:type="gramStart"/>
      <w:r w:rsidRPr="00264A1B">
        <w:rPr>
          <w:rFonts w:hAnsi="宋体" w:cs="宋体" w:hint="eastAsia"/>
        </w:rPr>
        <w:t>}k</w:t>
      </w:r>
      <w:proofErr w:type="gramEnd"/>
      <w:r w:rsidRPr="00264A1B">
        <w:rPr>
          <w:rFonts w:hAnsi="宋体" w:cs="宋体" w:hint="eastAsia"/>
        </w:rPr>
        <w:t>_{z_1}(k_{x}^{2}+k_{y}^{2}) \\</w:t>
      </w:r>
    </w:p>
    <w:p w:rsidR="00000000" w:rsidRPr="00264A1B" w:rsidRDefault="00517005" w:rsidP="00264A1B">
      <w:pPr>
        <w:pStyle w:val="a3"/>
        <w:rPr>
          <w:rFonts w:hAnsi="宋体" w:cs="宋体" w:hint="eastAsia"/>
        </w:rPr>
      </w:pPr>
      <w:r w:rsidRPr="00264A1B">
        <w:rPr>
          <w:rFonts w:hAnsi="宋体" w:cs="宋体" w:hint="eastAsia"/>
        </w:rPr>
        <w:t xml:space="preserve">-k_{x}(k_{x}^{2}+k_{y}^{2}) </w:t>
      </w:r>
      <w:r w:rsidRPr="00264A1B">
        <w:rPr>
          <w:rFonts w:hAnsi="宋体" w:cs="宋体" w:hint="eastAsia"/>
        </w:rPr>
        <w:t>&amp; -k_{y}(k_{x}^{2}+k_{y}^{2}) &amp;</w:t>
      </w:r>
    </w:p>
    <w:p w:rsidR="00000000" w:rsidRPr="00264A1B" w:rsidRDefault="00517005" w:rsidP="00264A1B">
      <w:pPr>
        <w:pStyle w:val="a3"/>
        <w:rPr>
          <w:rFonts w:hAnsi="宋体" w:cs="宋体" w:hint="eastAsia"/>
        </w:rPr>
      </w:pPr>
      <w:r w:rsidRPr="00264A1B">
        <w:rPr>
          <w:rFonts w:hAnsi="宋体" w:cs="宋体" w:hint="eastAsia"/>
        </w:rPr>
        <w:t>-(k_{x}^{2}+k_{y}^{2})^{2}/k_{z_1}\end{array}\right).</w:t>
      </w:r>
    </w:p>
    <w:p w:rsidR="00000000" w:rsidRPr="00264A1B" w:rsidRDefault="00517005" w:rsidP="00264A1B">
      <w:pPr>
        <w:pStyle w:val="a3"/>
        <w:rPr>
          <w:rFonts w:hAnsi="宋体" w:cs="宋体" w:hint="eastAsia"/>
        </w:rPr>
      </w:pPr>
      <w:r w:rsidRPr="00264A1B">
        <w:rPr>
          <w:rFonts w:hAnsi="宋体" w:cs="宋体" w:hint="eastAsia"/>
        </w:rPr>
        <w:t>\end{equation}</w:t>
      </w:r>
    </w:p>
    <w:p w:rsidR="00000000" w:rsidRPr="00264A1B" w:rsidRDefault="00517005" w:rsidP="00264A1B">
      <w:pPr>
        <w:pStyle w:val="a3"/>
        <w:rPr>
          <w:rFonts w:hAnsi="宋体" w:cs="宋体" w:hint="eastAsia"/>
        </w:rPr>
      </w:pPr>
      <w:r w:rsidRPr="00264A1B">
        <w:rPr>
          <w:rFonts w:hAnsi="宋体" w:cs="宋体" w:hint="eastAsia"/>
        </w:rPr>
        <w:t>\end{</w:t>
      </w:r>
      <w:proofErr w:type="spellStart"/>
      <w:r w:rsidRPr="00264A1B">
        <w:rPr>
          <w:rFonts w:hAnsi="宋体" w:cs="宋体" w:hint="eastAsia"/>
        </w:rPr>
        <w:t>widetext</w:t>
      </w:r>
      <w:proofErr w:type="spellEnd"/>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where $r^{\text{s}}(k_{x},k_{y})=\frac{k_{z_{1}}-k_{z_{2}}}{k_{z_{1}}+k_{z_{2}}}$ and $r^{\text{p}}(k_{x},k_{y})=\frac{\varepsilon_{2}k_</w:t>
      </w:r>
      <w:r w:rsidRPr="00264A1B">
        <w:rPr>
          <w:rFonts w:hAnsi="宋体" w:cs="宋体" w:hint="eastAsia"/>
        </w:rPr>
        <w:t>{z_{1}}-\varepsilon _{1}k_{z_{2}}}{\</w:t>
      </w:r>
      <w:proofErr w:type="spellStart"/>
      <w:r w:rsidRPr="00264A1B">
        <w:rPr>
          <w:rFonts w:hAnsi="宋体" w:cs="宋体" w:hint="eastAsia"/>
        </w:rPr>
        <w:t>varepsilon</w:t>
      </w:r>
      <w:proofErr w:type="spellEnd"/>
      <w:r w:rsidRPr="00264A1B">
        <w:rPr>
          <w:rFonts w:hAnsi="宋体" w:cs="宋体" w:hint="eastAsia"/>
        </w:rPr>
        <w:t>_{2}k_{z_{1}}+\</w:t>
      </w:r>
      <w:proofErr w:type="spellStart"/>
      <w:r w:rsidRPr="00264A1B">
        <w:rPr>
          <w:rFonts w:hAnsi="宋体" w:cs="宋体" w:hint="eastAsia"/>
        </w:rPr>
        <w:t>varepsilon</w:t>
      </w:r>
      <w:proofErr w:type="spellEnd"/>
      <w:r w:rsidRPr="00264A1B">
        <w:rPr>
          <w:rFonts w:hAnsi="宋体" w:cs="宋体" w:hint="eastAsia"/>
        </w:rPr>
        <w:t xml:space="preserve"> _{1}k_{z_{2}}}$ with $\</w:t>
      </w:r>
      <w:proofErr w:type="spellStart"/>
      <w:r w:rsidRPr="00264A1B">
        <w:rPr>
          <w:rFonts w:hAnsi="宋体" w:cs="宋体" w:hint="eastAsia"/>
        </w:rPr>
        <w:t>varepsilon</w:t>
      </w:r>
      <w:proofErr w:type="spellEnd"/>
      <w:r w:rsidRPr="00264A1B">
        <w:rPr>
          <w:rFonts w:hAnsi="宋体" w:cs="宋体" w:hint="eastAsia"/>
        </w:rPr>
        <w:t xml:space="preserve">_{j}$ being the dielectric constant of medium $j(j=1,2)$, represent the Fresnel reflection coefficients for s-polarized and p-polarized light injected </w:t>
      </w:r>
      <w:r w:rsidRPr="00264A1B">
        <w:rPr>
          <w:rFonts w:hAnsi="宋体" w:cs="宋体" w:hint="eastAsia"/>
        </w:rPr>
        <w:t xml:space="preserve">from medium $1$ to $2$ respectively. Usually, the medium is </w:t>
      </w:r>
      <w:proofErr w:type="spellStart"/>
      <w:r w:rsidRPr="00264A1B">
        <w:rPr>
          <w:rFonts w:hAnsi="宋体" w:cs="宋体" w:hint="eastAsia"/>
        </w:rPr>
        <w:t>unmagnetized</w:t>
      </w:r>
      <w:proofErr w:type="spellEnd"/>
      <w:r w:rsidRPr="00264A1B">
        <w:rPr>
          <w:rFonts w:hAnsi="宋体" w:cs="宋体" w:hint="eastAsia"/>
        </w:rPr>
        <w:t xml:space="preserve"> and we have taken $\mu</w:t>
      </w:r>
      <w:proofErr w:type="gramStart"/>
      <w:r w:rsidRPr="00264A1B">
        <w:rPr>
          <w:rFonts w:hAnsi="宋体" w:cs="宋体" w:hint="eastAsia"/>
        </w:rPr>
        <w:t>_{</w:t>
      </w:r>
      <w:proofErr w:type="gramEnd"/>
      <w:r w:rsidRPr="00264A1B">
        <w:rPr>
          <w:rFonts w:hAnsi="宋体" w:cs="宋体" w:hint="eastAsia"/>
        </w:rPr>
        <w:t>j}\</w:t>
      </w:r>
      <w:proofErr w:type="spellStart"/>
      <w:r w:rsidRPr="00264A1B">
        <w:rPr>
          <w:rFonts w:hAnsi="宋体" w:cs="宋体" w:hint="eastAsia"/>
        </w:rPr>
        <w:t>equiv</w:t>
      </w:r>
      <w:proofErr w:type="spellEnd"/>
      <w:r w:rsidRPr="00264A1B">
        <w:rPr>
          <w:rFonts w:hAnsi="宋体" w:cs="宋体" w:hint="eastAsia"/>
        </w:rPr>
        <w:t>\mu_0=1$, where $\mu_0$ is the vacuum magnetic susceptibility. $k</w:t>
      </w:r>
      <w:proofErr w:type="gramStart"/>
      <w:r w:rsidRPr="00264A1B">
        <w:rPr>
          <w:rFonts w:hAnsi="宋体" w:cs="宋体" w:hint="eastAsia"/>
        </w:rPr>
        <w:t>_{</w:t>
      </w:r>
      <w:proofErr w:type="gramEnd"/>
      <w:r w:rsidRPr="00264A1B">
        <w:rPr>
          <w:rFonts w:hAnsi="宋体" w:cs="宋体" w:hint="eastAsia"/>
        </w:rPr>
        <w:t>z_{2}}$ is the $z$ component of wave vector in medium $2$.</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\begin{</w:t>
      </w:r>
      <w:proofErr w:type="spellStart"/>
      <w:r w:rsidRPr="00264A1B">
        <w:rPr>
          <w:rFonts w:hAnsi="宋体" w:cs="宋体" w:hint="eastAsia"/>
        </w:rPr>
        <w:t>thebibliography</w:t>
      </w:r>
      <w:proofErr w:type="spellEnd"/>
      <w:r w:rsidRPr="00264A1B">
        <w:rPr>
          <w:rFonts w:hAnsi="宋体" w:cs="宋体" w:hint="eastAsia"/>
        </w:rPr>
        <w:t>}{99}</w:t>
      </w: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bibitem</w:t>
      </w:r>
      <w:proofErr w:type="spellEnd"/>
      <w:r w:rsidRPr="00264A1B">
        <w:rPr>
          <w:rFonts w:hAnsi="宋体" w:cs="宋体" w:hint="eastAsia"/>
        </w:rPr>
        <w:t xml:space="preserve">{Haroche2013a} S. </w:t>
      </w:r>
      <w:proofErr w:type="spellStart"/>
      <w:r w:rsidRPr="00264A1B">
        <w:rPr>
          <w:rFonts w:hAnsi="宋体" w:cs="宋体" w:hint="eastAsia"/>
        </w:rPr>
        <w:t>Haroche</w:t>
      </w:r>
      <w:proofErr w:type="spellEnd"/>
      <w:r w:rsidRPr="00264A1B">
        <w:rPr>
          <w:rFonts w:hAnsi="宋体" w:cs="宋体" w:hint="eastAsia"/>
        </w:rPr>
        <w:t>, \</w:t>
      </w:r>
      <w:proofErr w:type="spellStart"/>
      <w:proofErr w:type="gramStart"/>
      <w:r w:rsidRPr="00264A1B">
        <w:rPr>
          <w:rFonts w:hAnsi="宋体" w:cs="宋体" w:hint="eastAsia"/>
        </w:rPr>
        <w:t>href</w:t>
      </w:r>
      <w:proofErr w:type="spellEnd"/>
      <w:r w:rsidRPr="00264A1B">
        <w:rPr>
          <w:rFonts w:hAnsi="宋体" w:cs="宋体" w:hint="eastAsia"/>
        </w:rPr>
        <w:t>{</w:t>
      </w:r>
      <w:proofErr w:type="gramEnd"/>
      <w:r w:rsidRPr="00264A1B">
        <w:rPr>
          <w:rFonts w:hAnsi="宋体" w:cs="宋体" w:hint="eastAsia"/>
        </w:rPr>
        <w:t xml:space="preserve">http://dx.doi.org/10.1103/RevModPhys.85.1083}{Rev. Mod. </w:t>
      </w:r>
      <w:proofErr w:type="gramStart"/>
      <w:r w:rsidRPr="00264A1B">
        <w:rPr>
          <w:rFonts w:hAnsi="宋体" w:cs="宋体" w:hint="eastAsia"/>
        </w:rPr>
        <w:t>Phys. \</w:t>
      </w:r>
      <w:proofErr w:type="spellStart"/>
      <w:r w:rsidRPr="00264A1B">
        <w:rPr>
          <w:rFonts w:hAnsi="宋体" w:cs="宋体" w:hint="eastAsia"/>
        </w:rPr>
        <w:t>textbf</w:t>
      </w:r>
      <w:proofErr w:type="spellEnd"/>
      <w:r w:rsidRPr="00264A1B">
        <w:rPr>
          <w:rFonts w:hAnsi="宋体" w:cs="宋体" w:hint="eastAsia"/>
        </w:rPr>
        <w:t>{85}, 1083 (2013)}.</w:t>
      </w:r>
      <w:proofErr w:type="gramEnd"/>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bibitem</w:t>
      </w:r>
      <w:proofErr w:type="spellEnd"/>
      <w:r w:rsidRPr="00264A1B">
        <w:rPr>
          <w:rFonts w:hAnsi="宋体" w:cs="宋体" w:hint="eastAsia"/>
        </w:rPr>
        <w:t xml:space="preserve">{Wineland2013} D. J. </w:t>
      </w:r>
      <w:proofErr w:type="spellStart"/>
      <w:r w:rsidRPr="00264A1B">
        <w:rPr>
          <w:rFonts w:hAnsi="宋体" w:cs="宋体" w:hint="eastAsia"/>
        </w:rPr>
        <w:t>Wineland</w:t>
      </w:r>
      <w:proofErr w:type="spellEnd"/>
      <w:r w:rsidRPr="00264A1B">
        <w:rPr>
          <w:rFonts w:hAnsi="宋体" w:cs="宋体" w:hint="eastAsia"/>
        </w:rPr>
        <w:t>, \</w:t>
      </w:r>
      <w:proofErr w:type="spellStart"/>
      <w:proofErr w:type="gramStart"/>
      <w:r w:rsidRPr="00264A1B">
        <w:rPr>
          <w:rFonts w:hAnsi="宋体" w:cs="宋体" w:hint="eastAsia"/>
        </w:rPr>
        <w:t>href</w:t>
      </w:r>
      <w:proofErr w:type="spellEnd"/>
      <w:r w:rsidRPr="00264A1B">
        <w:rPr>
          <w:rFonts w:hAnsi="宋体" w:cs="宋体" w:hint="eastAsia"/>
        </w:rPr>
        <w:t>{</w:t>
      </w:r>
      <w:proofErr w:type="gramEnd"/>
      <w:r w:rsidRPr="00264A1B">
        <w:rPr>
          <w:rFonts w:hAnsi="宋体" w:cs="宋体" w:hint="eastAsia"/>
        </w:rPr>
        <w:t xml:space="preserve">http://dx.doi.org/10.1103/RevModPhys.85.1103}{Rev. Mod. </w:t>
      </w:r>
      <w:proofErr w:type="gramStart"/>
      <w:r w:rsidRPr="00264A1B">
        <w:rPr>
          <w:rFonts w:hAnsi="宋体" w:cs="宋体" w:hint="eastAsia"/>
        </w:rPr>
        <w:t>Phys. \</w:t>
      </w:r>
      <w:proofErr w:type="spellStart"/>
      <w:r w:rsidRPr="00264A1B">
        <w:rPr>
          <w:rFonts w:hAnsi="宋体" w:cs="宋体" w:hint="eastAsia"/>
        </w:rPr>
        <w:t>textbf</w:t>
      </w:r>
      <w:proofErr w:type="spellEnd"/>
      <w:r w:rsidRPr="00264A1B">
        <w:rPr>
          <w:rFonts w:hAnsi="宋体" w:cs="宋体" w:hint="eastAsia"/>
        </w:rPr>
        <w:t>{8</w:t>
      </w:r>
      <w:r w:rsidRPr="00264A1B">
        <w:rPr>
          <w:rFonts w:hAnsi="宋体" w:cs="宋体" w:hint="eastAsia"/>
        </w:rPr>
        <w:t>5}, 1103 (2013)}.</w:t>
      </w:r>
      <w:proofErr w:type="gramEnd"/>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proofErr w:type="gramStart"/>
      <w:r w:rsidRPr="00264A1B">
        <w:rPr>
          <w:rFonts w:hAnsi="宋体" w:cs="宋体" w:hint="eastAsia"/>
        </w:rPr>
        <w:t>\</w:t>
      </w:r>
      <w:proofErr w:type="spellStart"/>
      <w:r w:rsidRPr="00264A1B">
        <w:rPr>
          <w:rFonts w:hAnsi="宋体" w:cs="宋体" w:hint="eastAsia"/>
        </w:rPr>
        <w:t>bibitem</w:t>
      </w:r>
      <w:proofErr w:type="spellEnd"/>
      <w:r w:rsidRPr="00264A1B">
        <w:rPr>
          <w:rFonts w:hAnsi="宋体" w:cs="宋体" w:hint="eastAsia"/>
        </w:rPr>
        <w:t>{Wang2015} Y. Wang, X.-L.</w:t>
      </w:r>
      <w:proofErr w:type="gramEnd"/>
      <w:r w:rsidRPr="00264A1B">
        <w:rPr>
          <w:rFonts w:hAnsi="宋体" w:cs="宋体" w:hint="eastAsia"/>
        </w:rPr>
        <w:t xml:space="preserve"> Zhang, T. A. </w:t>
      </w:r>
      <w:proofErr w:type="spellStart"/>
      <w:r w:rsidRPr="00264A1B">
        <w:rPr>
          <w:rFonts w:hAnsi="宋体" w:cs="宋体" w:hint="eastAsia"/>
        </w:rPr>
        <w:t>Corcovilos</w:t>
      </w:r>
      <w:proofErr w:type="spellEnd"/>
      <w:r w:rsidRPr="00264A1B">
        <w:rPr>
          <w:rFonts w:hAnsi="宋体" w:cs="宋体" w:hint="eastAsia"/>
        </w:rPr>
        <w:t>, A. Kumar, and D. S. Weiss, \</w:t>
      </w:r>
      <w:proofErr w:type="spellStart"/>
      <w:proofErr w:type="gramStart"/>
      <w:r w:rsidRPr="00264A1B">
        <w:rPr>
          <w:rFonts w:hAnsi="宋体" w:cs="宋体" w:hint="eastAsia"/>
        </w:rPr>
        <w:t>href</w:t>
      </w:r>
      <w:proofErr w:type="spellEnd"/>
      <w:r w:rsidRPr="00264A1B">
        <w:rPr>
          <w:rFonts w:hAnsi="宋体" w:cs="宋体" w:hint="eastAsia"/>
        </w:rPr>
        <w:t>{</w:t>
      </w:r>
      <w:proofErr w:type="gramEnd"/>
      <w:r w:rsidRPr="00264A1B">
        <w:rPr>
          <w:rFonts w:hAnsi="宋体" w:cs="宋体" w:hint="eastAsia"/>
        </w:rPr>
        <w:t xml:space="preserve">http://dx.doi.org/10.1103/PhysRevLett.115.043003}{Phys. Rev. </w:t>
      </w:r>
      <w:proofErr w:type="spellStart"/>
      <w:r w:rsidRPr="00264A1B">
        <w:rPr>
          <w:rFonts w:hAnsi="宋体" w:cs="宋体" w:hint="eastAsia"/>
        </w:rPr>
        <w:t>Lett</w:t>
      </w:r>
      <w:proofErr w:type="spellEnd"/>
      <w:r w:rsidRPr="00264A1B">
        <w:rPr>
          <w:rFonts w:hAnsi="宋体" w:cs="宋体" w:hint="eastAsia"/>
        </w:rPr>
        <w:t>. \</w:t>
      </w:r>
      <w:proofErr w:type="spellStart"/>
      <w:r w:rsidRPr="00264A1B">
        <w:rPr>
          <w:rFonts w:hAnsi="宋体" w:cs="宋体" w:hint="eastAsia"/>
        </w:rPr>
        <w:t>textbf</w:t>
      </w:r>
      <w:proofErr w:type="spellEnd"/>
      <w:r w:rsidRPr="00264A1B">
        <w:rPr>
          <w:rFonts w:hAnsi="宋体" w:cs="宋体" w:hint="eastAsia"/>
        </w:rPr>
        <w:t>{115}, 043003 (2015)}.</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bibitem</w:t>
      </w:r>
      <w:proofErr w:type="spellEnd"/>
      <w:r w:rsidRPr="00264A1B">
        <w:rPr>
          <w:rFonts w:hAnsi="宋体" w:cs="宋体" w:hint="eastAsia"/>
        </w:rPr>
        <w:t xml:space="preserve">{Wallraff2004} A. </w:t>
      </w:r>
      <w:proofErr w:type="spellStart"/>
      <w:r w:rsidRPr="00264A1B">
        <w:rPr>
          <w:rFonts w:hAnsi="宋体" w:cs="宋体" w:hint="eastAsia"/>
        </w:rPr>
        <w:t>Wallraff</w:t>
      </w:r>
      <w:proofErr w:type="spellEnd"/>
      <w:r w:rsidRPr="00264A1B">
        <w:rPr>
          <w:rFonts w:hAnsi="宋体" w:cs="宋体" w:hint="eastAsia"/>
        </w:rPr>
        <w:t>, D. I. S</w:t>
      </w:r>
      <w:r w:rsidRPr="00264A1B">
        <w:rPr>
          <w:rFonts w:hAnsi="宋体" w:cs="宋体" w:hint="eastAsia"/>
        </w:rPr>
        <w:t xml:space="preserve">chuster, A. </w:t>
      </w:r>
      <w:proofErr w:type="spellStart"/>
      <w:r w:rsidRPr="00264A1B">
        <w:rPr>
          <w:rFonts w:hAnsi="宋体" w:cs="宋体" w:hint="eastAsia"/>
        </w:rPr>
        <w:t>Blais</w:t>
      </w:r>
      <w:proofErr w:type="spellEnd"/>
      <w:r w:rsidRPr="00264A1B">
        <w:rPr>
          <w:rFonts w:hAnsi="宋体" w:cs="宋体" w:hint="eastAsia"/>
        </w:rPr>
        <w:t xml:space="preserve">, L. </w:t>
      </w:r>
      <w:proofErr w:type="spellStart"/>
      <w:r w:rsidRPr="00264A1B">
        <w:rPr>
          <w:rFonts w:hAnsi="宋体" w:cs="宋体" w:hint="eastAsia"/>
        </w:rPr>
        <w:t>Frunzio</w:t>
      </w:r>
      <w:proofErr w:type="spellEnd"/>
      <w:r w:rsidRPr="00264A1B">
        <w:rPr>
          <w:rFonts w:hAnsi="宋体" w:cs="宋体" w:hint="eastAsia"/>
        </w:rPr>
        <w:t xml:space="preserve">, R.-S. </w:t>
      </w:r>
      <w:proofErr w:type="gramStart"/>
      <w:r w:rsidRPr="00264A1B">
        <w:rPr>
          <w:rFonts w:hAnsi="宋体" w:cs="宋体" w:hint="eastAsia"/>
        </w:rPr>
        <w:t xml:space="preserve">Huang, </w:t>
      </w:r>
      <w:r w:rsidRPr="00264A1B">
        <w:rPr>
          <w:rFonts w:hAnsi="宋体" w:cs="宋体" w:hint="eastAsia"/>
        </w:rPr>
        <w:lastRenderedPageBreak/>
        <w:t xml:space="preserve">J. </w:t>
      </w:r>
      <w:proofErr w:type="spellStart"/>
      <w:r w:rsidRPr="00264A1B">
        <w:rPr>
          <w:rFonts w:hAnsi="宋体" w:cs="宋体" w:hint="eastAsia"/>
        </w:rPr>
        <w:t>Majer</w:t>
      </w:r>
      <w:proofErr w:type="spellEnd"/>
      <w:r w:rsidRPr="00264A1B">
        <w:rPr>
          <w:rFonts w:hAnsi="宋体" w:cs="宋体" w:hint="eastAsia"/>
        </w:rPr>
        <w:t xml:space="preserve">, S. Kumar, S. M. </w:t>
      </w:r>
      <w:proofErr w:type="spellStart"/>
      <w:r w:rsidRPr="00264A1B">
        <w:rPr>
          <w:rFonts w:hAnsi="宋体" w:cs="宋体" w:hint="eastAsia"/>
        </w:rPr>
        <w:t>Girvin</w:t>
      </w:r>
      <w:proofErr w:type="spellEnd"/>
      <w:r w:rsidRPr="00264A1B">
        <w:rPr>
          <w:rFonts w:hAnsi="宋体" w:cs="宋体" w:hint="eastAsia"/>
        </w:rPr>
        <w:t xml:space="preserve">, and R. J. </w:t>
      </w:r>
      <w:proofErr w:type="spellStart"/>
      <w:r w:rsidRPr="00264A1B">
        <w:rPr>
          <w:rFonts w:hAnsi="宋体" w:cs="宋体" w:hint="eastAsia"/>
        </w:rPr>
        <w:t>Schoelkopf</w:t>
      </w:r>
      <w:proofErr w:type="spellEnd"/>
      <w:r w:rsidRPr="00264A1B">
        <w:rPr>
          <w:rFonts w:hAnsi="宋体" w:cs="宋体" w:hint="eastAsia"/>
        </w:rPr>
        <w:t>, \</w:t>
      </w:r>
      <w:proofErr w:type="spellStart"/>
      <w:r w:rsidRPr="00264A1B">
        <w:rPr>
          <w:rFonts w:hAnsi="宋体" w:cs="宋体" w:hint="eastAsia"/>
        </w:rPr>
        <w:t>href</w:t>
      </w:r>
      <w:proofErr w:type="spellEnd"/>
      <w:r w:rsidRPr="00264A1B">
        <w:rPr>
          <w:rFonts w:hAnsi="宋体" w:cs="宋体" w:hint="eastAsia"/>
        </w:rPr>
        <w:t>{http://dx.doi.org/10.1038/nature02851}{Nature \</w:t>
      </w:r>
      <w:proofErr w:type="spellStart"/>
      <w:r w:rsidRPr="00264A1B">
        <w:rPr>
          <w:rFonts w:hAnsi="宋体" w:cs="宋体" w:hint="eastAsia"/>
        </w:rPr>
        <w:t>textbf</w:t>
      </w:r>
      <w:proofErr w:type="spellEnd"/>
      <w:r w:rsidRPr="00264A1B">
        <w:rPr>
          <w:rFonts w:hAnsi="宋体" w:cs="宋体" w:hint="eastAsia"/>
        </w:rPr>
        <w:t>{431}, 162 (2004)}.</w:t>
      </w:r>
      <w:proofErr w:type="gramEnd"/>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proofErr w:type="gramStart"/>
      <w:r w:rsidRPr="00264A1B">
        <w:rPr>
          <w:rFonts w:hAnsi="宋体" w:cs="宋体" w:hint="eastAsia"/>
        </w:rPr>
        <w:t>\</w:t>
      </w:r>
      <w:proofErr w:type="spellStart"/>
      <w:r w:rsidRPr="00264A1B">
        <w:rPr>
          <w:rFonts w:hAnsi="宋体" w:cs="宋体" w:hint="eastAsia"/>
        </w:rPr>
        <w:t>bibitem</w:t>
      </w:r>
      <w:proofErr w:type="spellEnd"/>
      <w:r w:rsidRPr="00264A1B">
        <w:rPr>
          <w:rFonts w:hAnsi="宋体" w:cs="宋体" w:hint="eastAsia"/>
        </w:rPr>
        <w:t xml:space="preserve">{Guebrou2012} S. A. </w:t>
      </w:r>
      <w:proofErr w:type="spellStart"/>
      <w:r w:rsidRPr="00264A1B">
        <w:rPr>
          <w:rFonts w:hAnsi="宋体" w:cs="宋体" w:hint="eastAsia"/>
        </w:rPr>
        <w:t>Guebrou</w:t>
      </w:r>
      <w:proofErr w:type="spellEnd"/>
      <w:r w:rsidRPr="00264A1B">
        <w:rPr>
          <w:rFonts w:hAnsi="宋体" w:cs="宋体" w:hint="eastAsia"/>
        </w:rPr>
        <w:t xml:space="preserve">, C. Symonds, E. </w:t>
      </w:r>
      <w:proofErr w:type="spellStart"/>
      <w:r w:rsidRPr="00264A1B">
        <w:rPr>
          <w:rFonts w:hAnsi="宋体" w:cs="宋体" w:hint="eastAsia"/>
        </w:rPr>
        <w:t>Homeyer</w:t>
      </w:r>
      <w:proofErr w:type="spellEnd"/>
      <w:r w:rsidRPr="00264A1B">
        <w:rPr>
          <w:rFonts w:hAnsi="宋体" w:cs="宋体" w:hint="eastAsia"/>
        </w:rPr>
        <w:t xml:space="preserve">, J. C. </w:t>
      </w:r>
      <w:proofErr w:type="spellStart"/>
      <w:r w:rsidRPr="00264A1B">
        <w:rPr>
          <w:rFonts w:hAnsi="宋体" w:cs="宋体" w:hint="eastAsia"/>
        </w:rPr>
        <w:t>Plenet</w:t>
      </w:r>
      <w:proofErr w:type="spellEnd"/>
      <w:r w:rsidRPr="00264A1B">
        <w:rPr>
          <w:rFonts w:hAnsi="宋体" w:cs="宋体" w:hint="eastAsia"/>
        </w:rPr>
        <w:t>,</w:t>
      </w:r>
      <w:r w:rsidRPr="00264A1B">
        <w:rPr>
          <w:rFonts w:hAnsi="宋体" w:cs="宋体" w:hint="eastAsia"/>
        </w:rPr>
        <w:t xml:space="preserve"> Yu.</w:t>
      </w:r>
      <w:proofErr w:type="gramEnd"/>
      <w:r w:rsidRPr="00264A1B">
        <w:rPr>
          <w:rFonts w:hAnsi="宋体" w:cs="宋体" w:hint="eastAsia"/>
        </w:rPr>
        <w:t xml:space="preserve"> N. </w:t>
      </w:r>
      <w:proofErr w:type="spellStart"/>
      <w:r w:rsidRPr="00264A1B">
        <w:rPr>
          <w:rFonts w:hAnsi="宋体" w:cs="宋体" w:hint="eastAsia"/>
        </w:rPr>
        <w:t>Gartstein</w:t>
      </w:r>
      <w:proofErr w:type="spellEnd"/>
      <w:r w:rsidRPr="00264A1B">
        <w:rPr>
          <w:rFonts w:hAnsi="宋体" w:cs="宋体" w:hint="eastAsia"/>
        </w:rPr>
        <w:t xml:space="preserve">, V. M. </w:t>
      </w:r>
      <w:proofErr w:type="spellStart"/>
      <w:r w:rsidRPr="00264A1B">
        <w:rPr>
          <w:rFonts w:hAnsi="宋体" w:cs="宋体" w:hint="eastAsia"/>
        </w:rPr>
        <w:t>Agranovich</w:t>
      </w:r>
      <w:proofErr w:type="spellEnd"/>
      <w:r w:rsidRPr="00264A1B">
        <w:rPr>
          <w:rFonts w:hAnsi="宋体" w:cs="宋体" w:hint="eastAsia"/>
        </w:rPr>
        <w:t xml:space="preserve">, and J. </w:t>
      </w:r>
      <w:proofErr w:type="spellStart"/>
      <w:r w:rsidRPr="00264A1B">
        <w:rPr>
          <w:rFonts w:hAnsi="宋体" w:cs="宋体" w:hint="eastAsia"/>
        </w:rPr>
        <w:t>Bellessa</w:t>
      </w:r>
      <w:proofErr w:type="spellEnd"/>
      <w:r w:rsidRPr="00264A1B">
        <w:rPr>
          <w:rFonts w:hAnsi="宋体" w:cs="宋体" w:hint="eastAsia"/>
        </w:rPr>
        <w:t>, \</w:t>
      </w:r>
      <w:proofErr w:type="spellStart"/>
      <w:proofErr w:type="gramStart"/>
      <w:r w:rsidRPr="00264A1B">
        <w:rPr>
          <w:rFonts w:hAnsi="宋体" w:cs="宋体" w:hint="eastAsia"/>
        </w:rPr>
        <w:t>href</w:t>
      </w:r>
      <w:proofErr w:type="spellEnd"/>
      <w:r w:rsidRPr="00264A1B">
        <w:rPr>
          <w:rFonts w:hAnsi="宋体" w:cs="宋体" w:hint="eastAsia"/>
        </w:rPr>
        <w:t>{</w:t>
      </w:r>
      <w:proofErr w:type="gramEnd"/>
      <w:r w:rsidRPr="00264A1B">
        <w:rPr>
          <w:rFonts w:hAnsi="宋体" w:cs="宋体" w:hint="eastAsia"/>
        </w:rPr>
        <w:t xml:space="preserve">http://dx.doi.org/10.1103/PhysRevLett.108.066401}{Phys. Rev. </w:t>
      </w:r>
      <w:proofErr w:type="spellStart"/>
      <w:r w:rsidRPr="00264A1B">
        <w:rPr>
          <w:rFonts w:hAnsi="宋体" w:cs="宋体" w:hint="eastAsia"/>
        </w:rPr>
        <w:t>Lett</w:t>
      </w:r>
      <w:proofErr w:type="spellEnd"/>
      <w:r w:rsidRPr="00264A1B">
        <w:rPr>
          <w:rFonts w:hAnsi="宋体" w:cs="宋体" w:hint="eastAsia"/>
        </w:rPr>
        <w:t>. \</w:t>
      </w:r>
      <w:proofErr w:type="spellStart"/>
      <w:r w:rsidRPr="00264A1B">
        <w:rPr>
          <w:rFonts w:hAnsi="宋体" w:cs="宋体" w:hint="eastAsia"/>
        </w:rPr>
        <w:t>textbf</w:t>
      </w:r>
      <w:proofErr w:type="spellEnd"/>
      <w:r w:rsidRPr="00264A1B">
        <w:rPr>
          <w:rFonts w:hAnsi="宋体" w:cs="宋体" w:hint="eastAsia"/>
        </w:rPr>
        <w:t>{108}, 066401 (2012)}.</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bibitem</w:t>
      </w:r>
      <w:proofErr w:type="spellEnd"/>
      <w:r w:rsidRPr="00264A1B">
        <w:rPr>
          <w:rFonts w:hAnsi="宋体" w:cs="宋体" w:hint="eastAsia"/>
        </w:rPr>
        <w:t xml:space="preserve">{Niemczyk2010} T. </w:t>
      </w:r>
      <w:proofErr w:type="spellStart"/>
      <w:r w:rsidRPr="00264A1B">
        <w:rPr>
          <w:rFonts w:hAnsi="宋体" w:cs="宋体" w:hint="eastAsia"/>
        </w:rPr>
        <w:t>Niemczyk</w:t>
      </w:r>
      <w:proofErr w:type="spellEnd"/>
      <w:r w:rsidRPr="00264A1B">
        <w:rPr>
          <w:rFonts w:hAnsi="宋体" w:cs="宋体" w:hint="eastAsia"/>
        </w:rPr>
        <w:t>,</w:t>
      </w:r>
      <w:r w:rsidRPr="00264A1B">
        <w:rPr>
          <w:rFonts w:hAnsi="宋体" w:cs="宋体" w:hint="eastAsia"/>
        </w:rPr>
        <w:tab/>
        <w:t xml:space="preserve">F. </w:t>
      </w:r>
      <w:proofErr w:type="spellStart"/>
      <w:r w:rsidRPr="00264A1B">
        <w:rPr>
          <w:rFonts w:hAnsi="宋体" w:cs="宋体" w:hint="eastAsia"/>
        </w:rPr>
        <w:t>Deppe</w:t>
      </w:r>
      <w:proofErr w:type="spellEnd"/>
      <w:r w:rsidRPr="00264A1B">
        <w:rPr>
          <w:rFonts w:hAnsi="宋体" w:cs="宋体" w:hint="eastAsia"/>
        </w:rPr>
        <w:t xml:space="preserve">, H. </w:t>
      </w:r>
      <w:proofErr w:type="spellStart"/>
      <w:r w:rsidRPr="00264A1B">
        <w:rPr>
          <w:rFonts w:hAnsi="宋体" w:cs="宋体" w:hint="eastAsia"/>
        </w:rPr>
        <w:t>Huebl</w:t>
      </w:r>
      <w:proofErr w:type="spellEnd"/>
      <w:r w:rsidRPr="00264A1B">
        <w:rPr>
          <w:rFonts w:hAnsi="宋体" w:cs="宋体" w:hint="eastAsia"/>
        </w:rPr>
        <w:t xml:space="preserve">, E. P. </w:t>
      </w:r>
      <w:proofErr w:type="spellStart"/>
      <w:r w:rsidRPr="00264A1B">
        <w:rPr>
          <w:rFonts w:hAnsi="宋体" w:cs="宋体" w:hint="eastAsia"/>
        </w:rPr>
        <w:t>Menzel</w:t>
      </w:r>
      <w:proofErr w:type="spellEnd"/>
      <w:r w:rsidRPr="00264A1B">
        <w:rPr>
          <w:rFonts w:hAnsi="宋体" w:cs="宋体" w:hint="eastAsia"/>
        </w:rPr>
        <w:t xml:space="preserve">, F. </w:t>
      </w:r>
      <w:proofErr w:type="spellStart"/>
      <w:r w:rsidRPr="00264A1B">
        <w:rPr>
          <w:rFonts w:hAnsi="宋体" w:cs="宋体" w:hint="eastAsia"/>
        </w:rPr>
        <w:t>Hocke</w:t>
      </w:r>
      <w:proofErr w:type="spellEnd"/>
      <w:r w:rsidRPr="00264A1B">
        <w:rPr>
          <w:rFonts w:hAnsi="宋体" w:cs="宋体" w:hint="eastAsia"/>
        </w:rPr>
        <w:t>, M. J. Schwarz, J</w:t>
      </w:r>
      <w:r w:rsidRPr="00264A1B">
        <w:rPr>
          <w:rFonts w:hAnsi="宋体" w:cs="宋体" w:hint="eastAsia"/>
        </w:rPr>
        <w:t xml:space="preserve">. J. Garcia-Ripoll, D. </w:t>
      </w:r>
      <w:proofErr w:type="spellStart"/>
      <w:r w:rsidRPr="00264A1B">
        <w:rPr>
          <w:rFonts w:hAnsi="宋体" w:cs="宋体" w:hint="eastAsia"/>
        </w:rPr>
        <w:t>Zueco</w:t>
      </w:r>
      <w:proofErr w:type="spellEnd"/>
      <w:r w:rsidRPr="00264A1B">
        <w:rPr>
          <w:rFonts w:hAnsi="宋体" w:cs="宋体" w:hint="eastAsia"/>
        </w:rPr>
        <w:t>, T. H\"{u}</w:t>
      </w:r>
      <w:proofErr w:type="spellStart"/>
      <w:r w:rsidRPr="00264A1B">
        <w:rPr>
          <w:rFonts w:hAnsi="宋体" w:cs="宋体" w:hint="eastAsia"/>
        </w:rPr>
        <w:t>mmer</w:t>
      </w:r>
      <w:proofErr w:type="spellEnd"/>
      <w:r w:rsidRPr="00264A1B">
        <w:rPr>
          <w:rFonts w:hAnsi="宋体" w:cs="宋体" w:hint="eastAsia"/>
        </w:rPr>
        <w:t>, E. Solano, A. Marx, and R. Gross, \</w:t>
      </w:r>
      <w:proofErr w:type="spellStart"/>
      <w:r w:rsidRPr="00264A1B">
        <w:rPr>
          <w:rFonts w:hAnsi="宋体" w:cs="宋体" w:hint="eastAsia"/>
        </w:rPr>
        <w:t>href</w:t>
      </w:r>
      <w:proofErr w:type="spellEnd"/>
      <w:r w:rsidRPr="00264A1B">
        <w:rPr>
          <w:rFonts w:hAnsi="宋体" w:cs="宋体" w:hint="eastAsia"/>
        </w:rPr>
        <w:t>{http://dx.doi.org/10.1038/nphys1730}{Nat. Phys. \</w:t>
      </w:r>
      <w:proofErr w:type="spellStart"/>
      <w:r w:rsidRPr="00264A1B">
        <w:rPr>
          <w:rFonts w:hAnsi="宋体" w:cs="宋体" w:hint="eastAsia"/>
        </w:rPr>
        <w:t>textbf</w:t>
      </w:r>
      <w:proofErr w:type="spellEnd"/>
      <w:r w:rsidRPr="00264A1B">
        <w:rPr>
          <w:rFonts w:hAnsi="宋体" w:cs="宋体" w:hint="eastAsia"/>
        </w:rPr>
        <w:t>{6}, 772 (2010)}.</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bibitem</w:t>
      </w:r>
      <w:proofErr w:type="spellEnd"/>
      <w:r w:rsidRPr="00264A1B">
        <w:rPr>
          <w:rFonts w:hAnsi="宋体" w:cs="宋体" w:hint="eastAsia"/>
        </w:rPr>
        <w:t xml:space="preserve">{Scalari2012} G. </w:t>
      </w:r>
      <w:proofErr w:type="spellStart"/>
      <w:r w:rsidRPr="00264A1B">
        <w:rPr>
          <w:rFonts w:hAnsi="宋体" w:cs="宋体" w:hint="eastAsia"/>
        </w:rPr>
        <w:t>Scalari</w:t>
      </w:r>
      <w:proofErr w:type="spellEnd"/>
      <w:r w:rsidRPr="00264A1B">
        <w:rPr>
          <w:rFonts w:hAnsi="宋体" w:cs="宋体" w:hint="eastAsia"/>
        </w:rPr>
        <w:t xml:space="preserve">, C. </w:t>
      </w:r>
      <w:proofErr w:type="spellStart"/>
      <w:r w:rsidRPr="00264A1B">
        <w:rPr>
          <w:rFonts w:hAnsi="宋体" w:cs="宋体" w:hint="eastAsia"/>
        </w:rPr>
        <w:t>Maissen</w:t>
      </w:r>
      <w:proofErr w:type="spellEnd"/>
      <w:r w:rsidRPr="00264A1B">
        <w:rPr>
          <w:rFonts w:hAnsi="宋体" w:cs="宋体" w:hint="eastAsia"/>
        </w:rPr>
        <w:t xml:space="preserve">, D. </w:t>
      </w:r>
      <w:proofErr w:type="spellStart"/>
      <w:r w:rsidRPr="00264A1B">
        <w:rPr>
          <w:rFonts w:hAnsi="宋体" w:cs="宋体" w:hint="eastAsia"/>
        </w:rPr>
        <w:t>Tur</w:t>
      </w:r>
      <w:proofErr w:type="spellEnd"/>
      <w:r w:rsidRPr="00264A1B">
        <w:rPr>
          <w:rFonts w:hAnsi="宋体" w:cs="宋体" w:hint="eastAsia"/>
        </w:rPr>
        <w:t>\v{c}</w:t>
      </w:r>
      <w:proofErr w:type="spellStart"/>
      <w:r w:rsidRPr="00264A1B">
        <w:rPr>
          <w:rFonts w:hAnsi="宋体" w:cs="宋体" w:hint="eastAsia"/>
        </w:rPr>
        <w:t>inkov</w:t>
      </w:r>
      <w:proofErr w:type="spellEnd"/>
      <w:r w:rsidRPr="00264A1B">
        <w:rPr>
          <w:rFonts w:hAnsi="宋体" w:cs="宋体" w:hint="eastAsia"/>
        </w:rPr>
        <w:t xml:space="preserve">\'{a}, D. </w:t>
      </w:r>
      <w:proofErr w:type="spellStart"/>
      <w:r w:rsidRPr="00264A1B">
        <w:rPr>
          <w:rFonts w:hAnsi="宋体" w:cs="宋体" w:hint="eastAsia"/>
        </w:rPr>
        <w:t>Hagenm</w:t>
      </w:r>
      <w:proofErr w:type="spellEnd"/>
      <w:r w:rsidRPr="00264A1B">
        <w:rPr>
          <w:rFonts w:hAnsi="宋体" w:cs="宋体" w:hint="eastAsia"/>
        </w:rPr>
        <w:t>\"{u}</w:t>
      </w:r>
      <w:proofErr w:type="spellStart"/>
      <w:r w:rsidRPr="00264A1B">
        <w:rPr>
          <w:rFonts w:hAnsi="宋体" w:cs="宋体" w:hint="eastAsia"/>
        </w:rPr>
        <w:t>ller</w:t>
      </w:r>
      <w:proofErr w:type="spellEnd"/>
      <w:r w:rsidRPr="00264A1B">
        <w:rPr>
          <w:rFonts w:hAnsi="宋体" w:cs="宋体" w:hint="eastAsia"/>
        </w:rPr>
        <w:t xml:space="preserve">, S. De </w:t>
      </w:r>
      <w:proofErr w:type="spellStart"/>
      <w:r w:rsidRPr="00264A1B">
        <w:rPr>
          <w:rFonts w:hAnsi="宋体" w:cs="宋体" w:hint="eastAsia"/>
        </w:rPr>
        <w:t>Liberato</w:t>
      </w:r>
      <w:proofErr w:type="spellEnd"/>
      <w:r w:rsidRPr="00264A1B">
        <w:rPr>
          <w:rFonts w:hAnsi="宋体" w:cs="宋体" w:hint="eastAsia"/>
        </w:rPr>
        <w:t xml:space="preserve">, C. </w:t>
      </w:r>
      <w:proofErr w:type="spellStart"/>
      <w:r w:rsidRPr="00264A1B">
        <w:rPr>
          <w:rFonts w:hAnsi="宋体" w:cs="宋体" w:hint="eastAsia"/>
        </w:rPr>
        <w:t>Ciuti</w:t>
      </w:r>
      <w:proofErr w:type="spellEnd"/>
      <w:r w:rsidRPr="00264A1B">
        <w:rPr>
          <w:rFonts w:hAnsi="宋体" w:cs="宋体" w:hint="eastAsia"/>
        </w:rPr>
        <w:t xml:space="preserve">, C. </w:t>
      </w:r>
      <w:proofErr w:type="spellStart"/>
      <w:r w:rsidRPr="00264A1B">
        <w:rPr>
          <w:rFonts w:hAnsi="宋体" w:cs="宋体" w:hint="eastAsia"/>
        </w:rPr>
        <w:t>Reichl</w:t>
      </w:r>
      <w:proofErr w:type="spellEnd"/>
      <w:r w:rsidRPr="00264A1B">
        <w:rPr>
          <w:rFonts w:hAnsi="宋体" w:cs="宋体" w:hint="eastAsia"/>
        </w:rPr>
        <w:t xml:space="preserve">, D. </w:t>
      </w:r>
      <w:proofErr w:type="spellStart"/>
      <w:r w:rsidRPr="00264A1B">
        <w:rPr>
          <w:rFonts w:hAnsi="宋体" w:cs="宋体" w:hint="eastAsia"/>
        </w:rPr>
        <w:t>Schuh</w:t>
      </w:r>
      <w:proofErr w:type="spellEnd"/>
      <w:r w:rsidRPr="00264A1B">
        <w:rPr>
          <w:rFonts w:hAnsi="宋体" w:cs="宋体" w:hint="eastAsia"/>
        </w:rPr>
        <w:t xml:space="preserve">, W. </w:t>
      </w:r>
      <w:proofErr w:type="spellStart"/>
      <w:r w:rsidRPr="00264A1B">
        <w:rPr>
          <w:rFonts w:hAnsi="宋体" w:cs="宋体" w:hint="eastAsia"/>
        </w:rPr>
        <w:t>Wegscheider</w:t>
      </w:r>
      <w:proofErr w:type="spellEnd"/>
      <w:r w:rsidRPr="00264A1B">
        <w:rPr>
          <w:rFonts w:hAnsi="宋体" w:cs="宋体" w:hint="eastAsia"/>
        </w:rPr>
        <w:t xml:space="preserve">, M. Beck, and J. </w:t>
      </w:r>
      <w:proofErr w:type="spellStart"/>
      <w:r w:rsidRPr="00264A1B">
        <w:rPr>
          <w:rFonts w:hAnsi="宋体" w:cs="宋体" w:hint="eastAsia"/>
        </w:rPr>
        <w:t>Faist</w:t>
      </w:r>
      <w:proofErr w:type="spellEnd"/>
      <w:r w:rsidRPr="00264A1B">
        <w:rPr>
          <w:rFonts w:hAnsi="宋体" w:cs="宋体" w:hint="eastAsia"/>
        </w:rPr>
        <w:t>, \</w:t>
      </w:r>
      <w:proofErr w:type="spellStart"/>
      <w:r w:rsidRPr="00264A1B">
        <w:rPr>
          <w:rFonts w:hAnsi="宋体" w:cs="宋体" w:hint="eastAsia"/>
        </w:rPr>
        <w:t>href</w:t>
      </w:r>
      <w:proofErr w:type="spellEnd"/>
      <w:r w:rsidRPr="00264A1B">
        <w:rPr>
          <w:rFonts w:hAnsi="宋体" w:cs="宋体" w:hint="eastAsia"/>
        </w:rPr>
        <w:t>{http://dx.doi.org/10.1126/science.1216022}{Science \</w:t>
      </w:r>
      <w:proofErr w:type="spellStart"/>
      <w:r w:rsidRPr="00264A1B">
        <w:rPr>
          <w:rFonts w:hAnsi="宋体" w:cs="宋体" w:hint="eastAsia"/>
        </w:rPr>
        <w:t>textbf</w:t>
      </w:r>
      <w:proofErr w:type="spellEnd"/>
      <w:r w:rsidRPr="00264A1B">
        <w:rPr>
          <w:rFonts w:hAnsi="宋体" w:cs="宋体" w:hint="eastAsia"/>
        </w:rPr>
        <w:t>{335}, 1323 (2012)}.</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bibitem</w:t>
      </w:r>
      <w:proofErr w:type="spellEnd"/>
      <w:r w:rsidRPr="00264A1B">
        <w:rPr>
          <w:rFonts w:hAnsi="宋体" w:cs="宋体" w:hint="eastAsia"/>
        </w:rPr>
        <w:t xml:space="preserve">{Andersen2011} M. L. Andersen, S. </w:t>
      </w:r>
      <w:proofErr w:type="spellStart"/>
      <w:r w:rsidRPr="00264A1B">
        <w:rPr>
          <w:rFonts w:hAnsi="宋体" w:cs="宋体" w:hint="eastAsia"/>
        </w:rPr>
        <w:t>Stobbe</w:t>
      </w:r>
      <w:proofErr w:type="spellEnd"/>
      <w:r w:rsidRPr="00264A1B">
        <w:rPr>
          <w:rFonts w:hAnsi="宋体" w:cs="宋体" w:hint="eastAsia"/>
        </w:rPr>
        <w:t>,</w:t>
      </w:r>
      <w:r w:rsidRPr="00264A1B">
        <w:rPr>
          <w:rFonts w:hAnsi="宋体" w:cs="宋体" w:hint="eastAsia"/>
        </w:rPr>
        <w:tab/>
        <w:t>A. S. S{\o}</w:t>
      </w:r>
      <w:proofErr w:type="spellStart"/>
      <w:r w:rsidRPr="00264A1B">
        <w:rPr>
          <w:rFonts w:hAnsi="宋体" w:cs="宋体" w:hint="eastAsia"/>
        </w:rPr>
        <w:t>rensen</w:t>
      </w:r>
      <w:proofErr w:type="spellEnd"/>
      <w:r w:rsidRPr="00264A1B">
        <w:rPr>
          <w:rFonts w:hAnsi="宋体" w:cs="宋体" w:hint="eastAsia"/>
        </w:rPr>
        <w:t xml:space="preserve"> and P. </w:t>
      </w:r>
      <w:proofErr w:type="spellStart"/>
      <w:r w:rsidRPr="00264A1B">
        <w:rPr>
          <w:rFonts w:hAnsi="宋体" w:cs="宋体" w:hint="eastAsia"/>
        </w:rPr>
        <w:t>Lodahl</w:t>
      </w:r>
      <w:proofErr w:type="spellEnd"/>
      <w:r w:rsidRPr="00264A1B">
        <w:rPr>
          <w:rFonts w:hAnsi="宋体" w:cs="宋体" w:hint="eastAsia"/>
        </w:rPr>
        <w:t>, \</w:t>
      </w:r>
      <w:proofErr w:type="spellStart"/>
      <w:r w:rsidRPr="00264A1B">
        <w:rPr>
          <w:rFonts w:hAnsi="宋体" w:cs="宋体" w:hint="eastAsia"/>
        </w:rPr>
        <w:t>href</w:t>
      </w:r>
      <w:proofErr w:type="spellEnd"/>
      <w:r w:rsidRPr="00264A1B">
        <w:rPr>
          <w:rFonts w:hAnsi="宋体" w:cs="宋体" w:hint="eastAsia"/>
        </w:rPr>
        <w:t>{http://dx.doi.org/10.1038/nphys1870}{Nat. Phys. \</w:t>
      </w:r>
      <w:proofErr w:type="spellStart"/>
      <w:r w:rsidRPr="00264A1B">
        <w:rPr>
          <w:rFonts w:hAnsi="宋体" w:cs="宋体" w:hint="eastAsia"/>
        </w:rPr>
        <w:t>textbf</w:t>
      </w:r>
      <w:proofErr w:type="spellEnd"/>
      <w:r w:rsidRPr="00264A1B">
        <w:rPr>
          <w:rFonts w:hAnsi="宋体" w:cs="宋体" w:hint="eastAsia"/>
        </w:rPr>
        <w:t>{7}, 215 (2011)}.</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proofErr w:type="gramStart"/>
      <w:r w:rsidRPr="00264A1B">
        <w:rPr>
          <w:rFonts w:hAnsi="宋体" w:cs="宋体" w:hint="eastAsia"/>
        </w:rPr>
        <w:t>\</w:t>
      </w:r>
      <w:proofErr w:type="spellStart"/>
      <w:r w:rsidRPr="00264A1B">
        <w:rPr>
          <w:rFonts w:hAnsi="宋体" w:cs="宋体" w:hint="eastAsia"/>
        </w:rPr>
        <w:t>bibitem</w:t>
      </w:r>
      <w:proofErr w:type="spellEnd"/>
      <w:r w:rsidRPr="00264A1B">
        <w:rPr>
          <w:rFonts w:hAnsi="宋体" w:cs="宋体" w:hint="eastAsia"/>
        </w:rPr>
        <w:t xml:space="preserve">{Scully1997} M. O. Scully, and M. S. </w:t>
      </w:r>
      <w:proofErr w:type="spellStart"/>
      <w:r w:rsidRPr="00264A1B">
        <w:rPr>
          <w:rFonts w:hAnsi="宋体" w:cs="宋体" w:hint="eastAsia"/>
        </w:rPr>
        <w:t>Zubairy</w:t>
      </w:r>
      <w:proofErr w:type="spellEnd"/>
      <w:r w:rsidRPr="00264A1B">
        <w:rPr>
          <w:rFonts w:hAnsi="宋体" w:cs="宋体" w:hint="eastAsia"/>
        </w:rPr>
        <w:t>,</w:t>
      </w:r>
      <w:r w:rsidRPr="00264A1B">
        <w:rPr>
          <w:rFonts w:hAnsi="宋体" w:cs="宋体" w:hint="eastAsia"/>
        </w:rPr>
        <w:tab/>
        <w:t>\</w:t>
      </w:r>
      <w:proofErr w:type="spellStart"/>
      <w:r w:rsidRPr="00264A1B">
        <w:rPr>
          <w:rFonts w:hAnsi="宋体" w:cs="宋体" w:hint="eastAsia"/>
        </w:rPr>
        <w:t>textit</w:t>
      </w:r>
      <w:proofErr w:type="spellEnd"/>
      <w:r w:rsidRPr="00264A1B">
        <w:rPr>
          <w:rFonts w:hAnsi="宋体" w:cs="宋体" w:hint="eastAsia"/>
        </w:rPr>
        <w:t>{Quantum Optics}, (Cambridge University Press, 1997).</w:t>
      </w:r>
      <w:proofErr w:type="gramEnd"/>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bibitem</w:t>
      </w:r>
      <w:proofErr w:type="spellEnd"/>
      <w:r w:rsidRPr="00264A1B">
        <w:rPr>
          <w:rFonts w:hAnsi="宋体" w:cs="宋体" w:hint="eastAsia"/>
        </w:rPr>
        <w:t xml:space="preserve">{Cronin2009} A. D. Cronin, J. </w:t>
      </w:r>
      <w:proofErr w:type="spellStart"/>
      <w:r w:rsidRPr="00264A1B">
        <w:rPr>
          <w:rFonts w:hAnsi="宋体" w:cs="宋体" w:hint="eastAsia"/>
        </w:rPr>
        <w:t>Schmiedmayer</w:t>
      </w:r>
      <w:proofErr w:type="spellEnd"/>
      <w:r w:rsidRPr="00264A1B">
        <w:rPr>
          <w:rFonts w:hAnsi="宋体" w:cs="宋体" w:hint="eastAsia"/>
        </w:rPr>
        <w:t>, and D. E.</w:t>
      </w:r>
      <w:r w:rsidRPr="00264A1B">
        <w:rPr>
          <w:rFonts w:hAnsi="宋体" w:cs="宋体" w:hint="eastAsia"/>
        </w:rPr>
        <w:t xml:space="preserve"> Pritchard, \</w:t>
      </w:r>
      <w:proofErr w:type="spellStart"/>
      <w:proofErr w:type="gramStart"/>
      <w:r w:rsidRPr="00264A1B">
        <w:rPr>
          <w:rFonts w:hAnsi="宋体" w:cs="宋体" w:hint="eastAsia"/>
        </w:rPr>
        <w:t>href</w:t>
      </w:r>
      <w:proofErr w:type="spellEnd"/>
      <w:r w:rsidRPr="00264A1B">
        <w:rPr>
          <w:rFonts w:hAnsi="宋体" w:cs="宋体" w:hint="eastAsia"/>
        </w:rPr>
        <w:t>{</w:t>
      </w:r>
      <w:proofErr w:type="gramEnd"/>
      <w:r w:rsidRPr="00264A1B">
        <w:rPr>
          <w:rFonts w:hAnsi="宋体" w:cs="宋体" w:hint="eastAsia"/>
        </w:rPr>
        <w:t xml:space="preserve">http://dx.doi.org/10.1103/RevModPhys.81.1051}{Rev. Mod. </w:t>
      </w:r>
      <w:proofErr w:type="gramStart"/>
      <w:r w:rsidRPr="00264A1B">
        <w:rPr>
          <w:rFonts w:hAnsi="宋体" w:cs="宋体" w:hint="eastAsia"/>
        </w:rPr>
        <w:t>Phys. \</w:t>
      </w:r>
      <w:proofErr w:type="spellStart"/>
      <w:r w:rsidRPr="00264A1B">
        <w:rPr>
          <w:rFonts w:hAnsi="宋体" w:cs="宋体" w:hint="eastAsia"/>
        </w:rPr>
        <w:t>textbf</w:t>
      </w:r>
      <w:proofErr w:type="spellEnd"/>
      <w:r w:rsidRPr="00264A1B">
        <w:rPr>
          <w:rFonts w:hAnsi="宋体" w:cs="宋体" w:hint="eastAsia"/>
        </w:rPr>
        <w:t>{81}, 1051 (2013)}.</w:t>
      </w:r>
      <w:proofErr w:type="gramEnd"/>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bibitem</w:t>
      </w:r>
      <w:proofErr w:type="spellEnd"/>
      <w:r w:rsidRPr="00264A1B">
        <w:rPr>
          <w:rFonts w:hAnsi="宋体" w:cs="宋体" w:hint="eastAsia"/>
        </w:rPr>
        <w:t xml:space="preserve">{Haroche2013b} S. </w:t>
      </w:r>
      <w:proofErr w:type="spellStart"/>
      <w:r w:rsidRPr="00264A1B">
        <w:rPr>
          <w:rFonts w:hAnsi="宋体" w:cs="宋体" w:hint="eastAsia"/>
        </w:rPr>
        <w:t>Haroche</w:t>
      </w:r>
      <w:proofErr w:type="spellEnd"/>
      <w:r w:rsidRPr="00264A1B">
        <w:rPr>
          <w:rFonts w:hAnsi="宋体" w:cs="宋体" w:hint="eastAsia"/>
        </w:rPr>
        <w:t xml:space="preserve">, M. </w:t>
      </w:r>
      <w:proofErr w:type="spellStart"/>
      <w:r w:rsidRPr="00264A1B">
        <w:rPr>
          <w:rFonts w:hAnsi="宋体" w:cs="宋体" w:hint="eastAsia"/>
        </w:rPr>
        <w:t>Brune</w:t>
      </w:r>
      <w:proofErr w:type="spellEnd"/>
      <w:r w:rsidRPr="00264A1B">
        <w:rPr>
          <w:rFonts w:hAnsi="宋体" w:cs="宋体" w:hint="eastAsia"/>
        </w:rPr>
        <w:t xml:space="preserve">, and J.-M. </w:t>
      </w:r>
      <w:proofErr w:type="spellStart"/>
      <w:proofErr w:type="gramStart"/>
      <w:r w:rsidRPr="00264A1B">
        <w:rPr>
          <w:rFonts w:hAnsi="宋体" w:cs="宋体" w:hint="eastAsia"/>
        </w:rPr>
        <w:t>Rainmond</w:t>
      </w:r>
      <w:proofErr w:type="spellEnd"/>
      <w:r w:rsidRPr="00264A1B">
        <w:rPr>
          <w:rFonts w:hAnsi="宋体" w:cs="宋体" w:hint="eastAsia"/>
        </w:rPr>
        <w:t>, \</w:t>
      </w:r>
      <w:proofErr w:type="spellStart"/>
      <w:r w:rsidRPr="00264A1B">
        <w:rPr>
          <w:rFonts w:hAnsi="宋体" w:cs="宋体" w:hint="eastAsia"/>
        </w:rPr>
        <w:t>href</w:t>
      </w:r>
      <w:proofErr w:type="spellEnd"/>
      <w:r w:rsidRPr="00264A1B">
        <w:rPr>
          <w:rFonts w:hAnsi="宋体" w:cs="宋体" w:hint="eastAsia"/>
        </w:rPr>
        <w:t>{http://dx.doi.org/10.1063/PT.3.1856}{Phys.</w:t>
      </w:r>
      <w:proofErr w:type="gramEnd"/>
      <w:r w:rsidRPr="00264A1B">
        <w:rPr>
          <w:rFonts w:hAnsi="宋体" w:cs="宋体" w:hint="eastAsia"/>
        </w:rPr>
        <w:t xml:space="preserve"> </w:t>
      </w:r>
      <w:proofErr w:type="gramStart"/>
      <w:r w:rsidRPr="00264A1B">
        <w:rPr>
          <w:rFonts w:hAnsi="宋体" w:cs="宋体" w:hint="eastAsia"/>
        </w:rPr>
        <w:t>Today \</w:t>
      </w:r>
      <w:proofErr w:type="spellStart"/>
      <w:r w:rsidRPr="00264A1B">
        <w:rPr>
          <w:rFonts w:hAnsi="宋体" w:cs="宋体" w:hint="eastAsia"/>
        </w:rPr>
        <w:t>textbf</w:t>
      </w:r>
      <w:proofErr w:type="spellEnd"/>
      <w:r w:rsidRPr="00264A1B">
        <w:rPr>
          <w:rFonts w:hAnsi="宋体" w:cs="宋体" w:hint="eastAsia"/>
        </w:rPr>
        <w:t>{66}, 1 (2013)}.</w:t>
      </w:r>
      <w:proofErr w:type="gramEnd"/>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proofErr w:type="gramStart"/>
      <w:r w:rsidRPr="00264A1B">
        <w:rPr>
          <w:rFonts w:hAnsi="宋体" w:cs="宋体" w:hint="eastAsia"/>
        </w:rPr>
        <w:t>\</w:t>
      </w:r>
      <w:proofErr w:type="spellStart"/>
      <w:r w:rsidRPr="00264A1B">
        <w:rPr>
          <w:rFonts w:hAnsi="宋体" w:cs="宋体" w:hint="eastAsia"/>
        </w:rPr>
        <w:t>bibitem</w:t>
      </w:r>
      <w:proofErr w:type="spellEnd"/>
      <w:r w:rsidRPr="00264A1B">
        <w:rPr>
          <w:rFonts w:hAnsi="宋体" w:cs="宋体" w:hint="eastAsia"/>
        </w:rPr>
        <w:t xml:space="preserve">{Raether1988} H. </w:t>
      </w:r>
      <w:proofErr w:type="spellStart"/>
      <w:r w:rsidRPr="00264A1B">
        <w:rPr>
          <w:rFonts w:hAnsi="宋体" w:cs="宋体" w:hint="eastAsia"/>
        </w:rPr>
        <w:t>Raether</w:t>
      </w:r>
      <w:proofErr w:type="spellEnd"/>
      <w:r w:rsidRPr="00264A1B">
        <w:rPr>
          <w:rFonts w:hAnsi="宋体" w:cs="宋体" w:hint="eastAsia"/>
        </w:rPr>
        <w:t>, \</w:t>
      </w:r>
      <w:proofErr w:type="spellStart"/>
      <w:r w:rsidRPr="00264A1B">
        <w:rPr>
          <w:rFonts w:hAnsi="宋体" w:cs="宋体" w:hint="eastAsia"/>
        </w:rPr>
        <w:t>textit</w:t>
      </w:r>
      <w:proofErr w:type="spellEnd"/>
      <w:r w:rsidRPr="00264A1B">
        <w:rPr>
          <w:rFonts w:hAnsi="宋体" w:cs="宋体" w:hint="eastAsia"/>
        </w:rPr>
        <w:t xml:space="preserve">{Surface </w:t>
      </w:r>
      <w:proofErr w:type="spellStart"/>
      <w:r w:rsidRPr="00264A1B">
        <w:rPr>
          <w:rFonts w:hAnsi="宋体" w:cs="宋体" w:hint="eastAsia"/>
        </w:rPr>
        <w:t>Plasmons</w:t>
      </w:r>
      <w:proofErr w:type="spellEnd"/>
      <w:r w:rsidRPr="00264A1B">
        <w:rPr>
          <w:rFonts w:hAnsi="宋体" w:cs="宋体" w:hint="eastAsia"/>
        </w:rPr>
        <w:t xml:space="preserve"> on Smooth and Rough Surfaces and on Gratings}, (Springer, Berlin, 1988).</w:t>
      </w:r>
      <w:proofErr w:type="gramEnd"/>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bibitem</w:t>
      </w:r>
      <w:proofErr w:type="spellEnd"/>
      <w:r w:rsidRPr="00264A1B">
        <w:rPr>
          <w:rFonts w:hAnsi="宋体" w:cs="宋体" w:hint="eastAsia"/>
        </w:rPr>
        <w:t xml:space="preserve">{Tame2013} M. S. Tame, K. R. </w:t>
      </w:r>
      <w:proofErr w:type="spellStart"/>
      <w:r w:rsidRPr="00264A1B">
        <w:rPr>
          <w:rFonts w:hAnsi="宋体" w:cs="宋体" w:hint="eastAsia"/>
        </w:rPr>
        <w:t>McEnery</w:t>
      </w:r>
      <w:proofErr w:type="spellEnd"/>
      <w:r w:rsidRPr="00264A1B">
        <w:rPr>
          <w:rFonts w:hAnsi="宋体" w:cs="宋体" w:hint="eastAsia"/>
        </w:rPr>
        <w:t>, S. K. \"{o}</w:t>
      </w:r>
      <w:proofErr w:type="spellStart"/>
      <w:r w:rsidRPr="00264A1B">
        <w:rPr>
          <w:rFonts w:hAnsi="宋体" w:cs="宋体" w:hint="eastAsia"/>
        </w:rPr>
        <w:t>zdemir</w:t>
      </w:r>
      <w:proofErr w:type="spellEnd"/>
      <w:r w:rsidRPr="00264A1B">
        <w:rPr>
          <w:rFonts w:hAnsi="宋体" w:cs="宋体" w:hint="eastAsia"/>
        </w:rPr>
        <w:t>, J. Lee, S. A. Maier, and M. S. Kim,</w:t>
      </w:r>
      <w:r w:rsidRPr="00264A1B">
        <w:rPr>
          <w:rFonts w:hAnsi="宋体" w:cs="宋体" w:hint="eastAsia"/>
        </w:rPr>
        <w:tab/>
        <w:t xml:space="preserve"> \</w:t>
      </w:r>
      <w:proofErr w:type="spellStart"/>
      <w:proofErr w:type="gramStart"/>
      <w:r w:rsidRPr="00264A1B">
        <w:rPr>
          <w:rFonts w:hAnsi="宋体" w:cs="宋体" w:hint="eastAsia"/>
        </w:rPr>
        <w:t>href</w:t>
      </w:r>
      <w:proofErr w:type="spellEnd"/>
      <w:r w:rsidRPr="00264A1B">
        <w:rPr>
          <w:rFonts w:hAnsi="宋体" w:cs="宋体" w:hint="eastAsia"/>
        </w:rPr>
        <w:t>{</w:t>
      </w:r>
      <w:proofErr w:type="gramEnd"/>
      <w:r w:rsidRPr="00264A1B">
        <w:rPr>
          <w:rFonts w:hAnsi="宋体" w:cs="宋体" w:hint="eastAsia"/>
        </w:rPr>
        <w:t>http://dx.do</w:t>
      </w:r>
      <w:r w:rsidRPr="00264A1B">
        <w:rPr>
          <w:rFonts w:hAnsi="宋体" w:cs="宋体" w:hint="eastAsia"/>
        </w:rPr>
        <w:t>i.org/10.1038/nphys2615}{Nat. Phys. \</w:t>
      </w:r>
      <w:proofErr w:type="spellStart"/>
      <w:r w:rsidRPr="00264A1B">
        <w:rPr>
          <w:rFonts w:hAnsi="宋体" w:cs="宋体" w:hint="eastAsia"/>
        </w:rPr>
        <w:t>textbf</w:t>
      </w:r>
      <w:proofErr w:type="spellEnd"/>
      <w:r w:rsidRPr="00264A1B">
        <w:rPr>
          <w:rFonts w:hAnsi="宋体" w:cs="宋体" w:hint="eastAsia"/>
        </w:rPr>
        <w:t>{9}, 329 (2013)}.</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bibitem</w:t>
      </w:r>
      <w:proofErr w:type="spellEnd"/>
      <w:r w:rsidRPr="00264A1B">
        <w:rPr>
          <w:rFonts w:hAnsi="宋体" w:cs="宋体" w:hint="eastAsia"/>
        </w:rPr>
        <w:t xml:space="preserve">{Nori2013} Z.-L. </w:t>
      </w:r>
      <w:proofErr w:type="gramStart"/>
      <w:r w:rsidRPr="00264A1B">
        <w:rPr>
          <w:rFonts w:hAnsi="宋体" w:cs="宋体" w:hint="eastAsia"/>
        </w:rPr>
        <w:t xml:space="preserve">Xiang, S. </w:t>
      </w:r>
      <w:proofErr w:type="spellStart"/>
      <w:r w:rsidRPr="00264A1B">
        <w:rPr>
          <w:rFonts w:hAnsi="宋体" w:cs="宋体" w:hint="eastAsia"/>
        </w:rPr>
        <w:t>Ashhab</w:t>
      </w:r>
      <w:proofErr w:type="spellEnd"/>
      <w:r w:rsidRPr="00264A1B">
        <w:rPr>
          <w:rFonts w:hAnsi="宋体" w:cs="宋体" w:hint="eastAsia"/>
        </w:rPr>
        <w:t>, J. Q.</w:t>
      </w:r>
      <w:proofErr w:type="gramEnd"/>
      <w:r w:rsidRPr="00264A1B">
        <w:rPr>
          <w:rFonts w:hAnsi="宋体" w:cs="宋体" w:hint="eastAsia"/>
        </w:rPr>
        <w:t xml:space="preserve"> You, and F. </w:t>
      </w:r>
      <w:proofErr w:type="spellStart"/>
      <w:r w:rsidRPr="00264A1B">
        <w:rPr>
          <w:rFonts w:hAnsi="宋体" w:cs="宋体" w:hint="eastAsia"/>
        </w:rPr>
        <w:t>Nori</w:t>
      </w:r>
      <w:proofErr w:type="spellEnd"/>
      <w:r w:rsidRPr="00264A1B">
        <w:rPr>
          <w:rFonts w:hAnsi="宋体" w:cs="宋体" w:hint="eastAsia"/>
        </w:rPr>
        <w:t>, \</w:t>
      </w:r>
      <w:proofErr w:type="spellStart"/>
      <w:proofErr w:type="gramStart"/>
      <w:r w:rsidRPr="00264A1B">
        <w:rPr>
          <w:rFonts w:hAnsi="宋体" w:cs="宋体" w:hint="eastAsia"/>
        </w:rPr>
        <w:t>href</w:t>
      </w:r>
      <w:proofErr w:type="spellEnd"/>
      <w:r w:rsidRPr="00264A1B">
        <w:rPr>
          <w:rFonts w:hAnsi="宋体" w:cs="宋体" w:hint="eastAsia"/>
        </w:rPr>
        <w:t>{</w:t>
      </w:r>
      <w:proofErr w:type="gramEnd"/>
      <w:r w:rsidRPr="00264A1B">
        <w:rPr>
          <w:rFonts w:hAnsi="宋体" w:cs="宋体" w:hint="eastAsia"/>
        </w:rPr>
        <w:t xml:space="preserve">http://dx.doi.org/10.1103/RevModPhys.85.623}{Rev. Mod. </w:t>
      </w:r>
      <w:proofErr w:type="gramStart"/>
      <w:r w:rsidRPr="00264A1B">
        <w:rPr>
          <w:rFonts w:hAnsi="宋体" w:cs="宋体" w:hint="eastAsia"/>
        </w:rPr>
        <w:t>Phys. \</w:t>
      </w:r>
      <w:proofErr w:type="spellStart"/>
      <w:r w:rsidRPr="00264A1B">
        <w:rPr>
          <w:rFonts w:hAnsi="宋体" w:cs="宋体" w:hint="eastAsia"/>
        </w:rPr>
        <w:t>textbf</w:t>
      </w:r>
      <w:proofErr w:type="spellEnd"/>
      <w:r w:rsidRPr="00264A1B">
        <w:rPr>
          <w:rFonts w:hAnsi="宋体" w:cs="宋体" w:hint="eastAsia"/>
        </w:rPr>
        <w:t>{85}, 623 (2013)}.</w:t>
      </w:r>
      <w:proofErr w:type="gramEnd"/>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bibitem</w:t>
      </w:r>
      <w:proofErr w:type="spellEnd"/>
      <w:r w:rsidRPr="00264A1B">
        <w:rPr>
          <w:rFonts w:hAnsi="宋体" w:cs="宋体" w:hint="eastAsia"/>
        </w:rPr>
        <w:t xml:space="preserve">{Schirhagl2014} R. </w:t>
      </w:r>
      <w:proofErr w:type="spellStart"/>
      <w:r w:rsidRPr="00264A1B">
        <w:rPr>
          <w:rFonts w:hAnsi="宋体" w:cs="宋体" w:hint="eastAsia"/>
        </w:rPr>
        <w:t>Sc</w:t>
      </w:r>
      <w:r w:rsidRPr="00264A1B">
        <w:rPr>
          <w:rFonts w:hAnsi="宋体" w:cs="宋体" w:hint="eastAsia"/>
        </w:rPr>
        <w:t>hirhagl</w:t>
      </w:r>
      <w:proofErr w:type="spellEnd"/>
      <w:r w:rsidRPr="00264A1B">
        <w:rPr>
          <w:rFonts w:hAnsi="宋体" w:cs="宋体" w:hint="eastAsia"/>
        </w:rPr>
        <w:t xml:space="preserve">, K. Chang, M. </w:t>
      </w:r>
      <w:proofErr w:type="spellStart"/>
      <w:r w:rsidRPr="00264A1B">
        <w:rPr>
          <w:rFonts w:hAnsi="宋体" w:cs="宋体" w:hint="eastAsia"/>
        </w:rPr>
        <w:t>Loretz</w:t>
      </w:r>
      <w:proofErr w:type="spellEnd"/>
      <w:r w:rsidRPr="00264A1B">
        <w:rPr>
          <w:rFonts w:hAnsi="宋体" w:cs="宋体" w:hint="eastAsia"/>
        </w:rPr>
        <w:t xml:space="preserve">, and C. L. </w:t>
      </w:r>
      <w:proofErr w:type="spellStart"/>
      <w:r w:rsidRPr="00264A1B">
        <w:rPr>
          <w:rFonts w:hAnsi="宋体" w:cs="宋体" w:hint="eastAsia"/>
        </w:rPr>
        <w:t>Degen</w:t>
      </w:r>
      <w:proofErr w:type="spellEnd"/>
      <w:r w:rsidRPr="00264A1B">
        <w:rPr>
          <w:rFonts w:hAnsi="宋体" w:cs="宋体" w:hint="eastAsia"/>
        </w:rPr>
        <w:t xml:space="preserve">, </w:t>
      </w:r>
      <w:r w:rsidRPr="00264A1B">
        <w:rPr>
          <w:rFonts w:hAnsi="宋体" w:cs="宋体" w:hint="eastAsia"/>
        </w:rPr>
        <w:lastRenderedPageBreak/>
        <w:t xml:space="preserve">\href{http://dx.doi.org/10.1146/annurev-physchem-040513-103659}{Annu. </w:t>
      </w:r>
      <w:proofErr w:type="gramStart"/>
      <w:r w:rsidRPr="00264A1B">
        <w:rPr>
          <w:rFonts w:hAnsi="宋体" w:cs="宋体" w:hint="eastAsia"/>
        </w:rPr>
        <w:t>Rev. Phys. Chem. \</w:t>
      </w:r>
      <w:proofErr w:type="spellStart"/>
      <w:r w:rsidRPr="00264A1B">
        <w:rPr>
          <w:rFonts w:hAnsi="宋体" w:cs="宋体" w:hint="eastAsia"/>
        </w:rPr>
        <w:t>textbf</w:t>
      </w:r>
      <w:proofErr w:type="spellEnd"/>
      <w:r w:rsidRPr="00264A1B">
        <w:rPr>
          <w:rFonts w:hAnsi="宋体" w:cs="宋体" w:hint="eastAsia"/>
        </w:rPr>
        <w:t>{65}, 83 (2014)}.</w:t>
      </w:r>
      <w:proofErr w:type="gramEnd"/>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bibitem</w:t>
      </w:r>
      <w:proofErr w:type="spellEnd"/>
      <w:r w:rsidRPr="00264A1B">
        <w:rPr>
          <w:rFonts w:hAnsi="宋体" w:cs="宋体" w:hint="eastAsia"/>
        </w:rPr>
        <w:t xml:space="preserve">{Urbaszek2013} B. </w:t>
      </w:r>
      <w:proofErr w:type="spellStart"/>
      <w:r w:rsidRPr="00264A1B">
        <w:rPr>
          <w:rFonts w:hAnsi="宋体" w:cs="宋体" w:hint="eastAsia"/>
        </w:rPr>
        <w:t>Urbaszek</w:t>
      </w:r>
      <w:proofErr w:type="spellEnd"/>
      <w:r w:rsidRPr="00264A1B">
        <w:rPr>
          <w:rFonts w:hAnsi="宋体" w:cs="宋体" w:hint="eastAsia"/>
        </w:rPr>
        <w:t xml:space="preserve">, X. Marie, T. </w:t>
      </w:r>
      <w:proofErr w:type="spellStart"/>
      <w:r w:rsidRPr="00264A1B">
        <w:rPr>
          <w:rFonts w:hAnsi="宋体" w:cs="宋体" w:hint="eastAsia"/>
        </w:rPr>
        <w:t>Amand</w:t>
      </w:r>
      <w:proofErr w:type="spellEnd"/>
      <w:r w:rsidRPr="00264A1B">
        <w:rPr>
          <w:rFonts w:hAnsi="宋体" w:cs="宋体" w:hint="eastAsia"/>
        </w:rPr>
        <w:t xml:space="preserve">, O. Krebs, P. </w:t>
      </w:r>
      <w:proofErr w:type="spellStart"/>
      <w:r w:rsidRPr="00264A1B">
        <w:rPr>
          <w:rFonts w:hAnsi="宋体" w:cs="宋体" w:hint="eastAsia"/>
        </w:rPr>
        <w:t>Voisin</w:t>
      </w:r>
      <w:proofErr w:type="spellEnd"/>
      <w:r w:rsidRPr="00264A1B">
        <w:rPr>
          <w:rFonts w:hAnsi="宋体" w:cs="宋体" w:hint="eastAsia"/>
        </w:rPr>
        <w:t xml:space="preserve">, P. </w:t>
      </w:r>
      <w:proofErr w:type="spellStart"/>
      <w:r w:rsidRPr="00264A1B">
        <w:rPr>
          <w:rFonts w:hAnsi="宋体" w:cs="宋体" w:hint="eastAsia"/>
        </w:rPr>
        <w:t>Maletinsky</w:t>
      </w:r>
      <w:proofErr w:type="spellEnd"/>
      <w:r w:rsidRPr="00264A1B">
        <w:rPr>
          <w:rFonts w:hAnsi="宋体" w:cs="宋体" w:hint="eastAsia"/>
        </w:rPr>
        <w:t>, A.</w:t>
      </w:r>
      <w:r w:rsidRPr="00264A1B">
        <w:rPr>
          <w:rFonts w:hAnsi="宋体" w:cs="宋体" w:hint="eastAsia"/>
        </w:rPr>
        <w:t xml:space="preserve"> H\"{o}</w:t>
      </w:r>
      <w:proofErr w:type="spellStart"/>
      <w:r w:rsidRPr="00264A1B">
        <w:rPr>
          <w:rFonts w:hAnsi="宋体" w:cs="宋体" w:hint="eastAsia"/>
        </w:rPr>
        <w:t>gele</w:t>
      </w:r>
      <w:proofErr w:type="spellEnd"/>
      <w:r w:rsidRPr="00264A1B">
        <w:rPr>
          <w:rFonts w:hAnsi="宋体" w:cs="宋体" w:hint="eastAsia"/>
        </w:rPr>
        <w:t xml:space="preserve">, and A. </w:t>
      </w:r>
      <w:proofErr w:type="spellStart"/>
      <w:r w:rsidRPr="00264A1B">
        <w:rPr>
          <w:rFonts w:hAnsi="宋体" w:cs="宋体" w:hint="eastAsia"/>
        </w:rPr>
        <w:t>Imamoglu</w:t>
      </w:r>
      <w:proofErr w:type="spellEnd"/>
      <w:r w:rsidRPr="00264A1B">
        <w:rPr>
          <w:rFonts w:hAnsi="宋体" w:cs="宋体" w:hint="eastAsia"/>
        </w:rPr>
        <w:t>, \</w:t>
      </w:r>
      <w:proofErr w:type="spellStart"/>
      <w:r w:rsidRPr="00264A1B">
        <w:rPr>
          <w:rFonts w:hAnsi="宋体" w:cs="宋体" w:hint="eastAsia"/>
        </w:rPr>
        <w:t>href</w:t>
      </w:r>
      <w:proofErr w:type="spellEnd"/>
      <w:r w:rsidRPr="00264A1B">
        <w:rPr>
          <w:rFonts w:hAnsi="宋体" w:cs="宋体" w:hint="eastAsia"/>
        </w:rPr>
        <w:t xml:space="preserve">{http://dx.doi.org/10.1103/RevModPhys.85.79}{Rev. Mod. </w:t>
      </w:r>
      <w:proofErr w:type="gramStart"/>
      <w:r w:rsidRPr="00264A1B">
        <w:rPr>
          <w:rFonts w:hAnsi="宋体" w:cs="宋体" w:hint="eastAsia"/>
        </w:rPr>
        <w:t>Phys. \</w:t>
      </w:r>
      <w:proofErr w:type="spellStart"/>
      <w:r w:rsidRPr="00264A1B">
        <w:rPr>
          <w:rFonts w:hAnsi="宋体" w:cs="宋体" w:hint="eastAsia"/>
        </w:rPr>
        <w:t>textbf</w:t>
      </w:r>
      <w:proofErr w:type="spellEnd"/>
      <w:r w:rsidRPr="00264A1B">
        <w:rPr>
          <w:rFonts w:hAnsi="宋体" w:cs="宋体" w:hint="eastAsia"/>
        </w:rPr>
        <w:t>{87}, 79 (2013)}.</w:t>
      </w:r>
      <w:proofErr w:type="gramEnd"/>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bibitem</w:t>
      </w:r>
      <w:proofErr w:type="spellEnd"/>
      <w:r w:rsidRPr="00264A1B">
        <w:rPr>
          <w:rFonts w:hAnsi="宋体" w:cs="宋体" w:hint="eastAsia"/>
        </w:rPr>
        <w:t xml:space="preserve">{Lodahl2015} P. </w:t>
      </w:r>
      <w:proofErr w:type="spellStart"/>
      <w:r w:rsidRPr="00264A1B">
        <w:rPr>
          <w:rFonts w:hAnsi="宋体" w:cs="宋体" w:hint="eastAsia"/>
        </w:rPr>
        <w:t>Lodahl</w:t>
      </w:r>
      <w:proofErr w:type="spellEnd"/>
      <w:r w:rsidRPr="00264A1B">
        <w:rPr>
          <w:rFonts w:hAnsi="宋体" w:cs="宋体" w:hint="eastAsia"/>
        </w:rPr>
        <w:t xml:space="preserve">, S. </w:t>
      </w:r>
      <w:proofErr w:type="spellStart"/>
      <w:r w:rsidRPr="00264A1B">
        <w:rPr>
          <w:rFonts w:hAnsi="宋体" w:cs="宋体" w:hint="eastAsia"/>
        </w:rPr>
        <w:t>Mahmoodian</w:t>
      </w:r>
      <w:proofErr w:type="spellEnd"/>
      <w:r w:rsidRPr="00264A1B">
        <w:rPr>
          <w:rFonts w:hAnsi="宋体" w:cs="宋体" w:hint="eastAsia"/>
        </w:rPr>
        <w:t xml:space="preserve">, and S. </w:t>
      </w:r>
      <w:proofErr w:type="spellStart"/>
      <w:r w:rsidRPr="00264A1B">
        <w:rPr>
          <w:rFonts w:hAnsi="宋体" w:cs="宋体" w:hint="eastAsia"/>
        </w:rPr>
        <w:t>Stobbe</w:t>
      </w:r>
      <w:proofErr w:type="spellEnd"/>
      <w:r w:rsidRPr="00264A1B">
        <w:rPr>
          <w:rFonts w:hAnsi="宋体" w:cs="宋体" w:hint="eastAsia"/>
        </w:rPr>
        <w:t>, \</w:t>
      </w:r>
      <w:proofErr w:type="spellStart"/>
      <w:proofErr w:type="gramStart"/>
      <w:r w:rsidRPr="00264A1B">
        <w:rPr>
          <w:rFonts w:hAnsi="宋体" w:cs="宋体" w:hint="eastAsia"/>
        </w:rPr>
        <w:t>href</w:t>
      </w:r>
      <w:proofErr w:type="spellEnd"/>
      <w:r w:rsidRPr="00264A1B">
        <w:rPr>
          <w:rFonts w:hAnsi="宋体" w:cs="宋体" w:hint="eastAsia"/>
        </w:rPr>
        <w:t>{</w:t>
      </w:r>
      <w:proofErr w:type="gramEnd"/>
      <w:r w:rsidRPr="00264A1B">
        <w:rPr>
          <w:rFonts w:hAnsi="宋体" w:cs="宋体" w:hint="eastAsia"/>
        </w:rPr>
        <w:t xml:space="preserve">http://dx.doi.org/10.1103/RevModPhys.87.347}{Rev. Mod. </w:t>
      </w:r>
      <w:proofErr w:type="gramStart"/>
      <w:r w:rsidRPr="00264A1B">
        <w:rPr>
          <w:rFonts w:hAnsi="宋体" w:cs="宋体" w:hint="eastAsia"/>
        </w:rPr>
        <w:t>Phys. \</w:t>
      </w:r>
      <w:proofErr w:type="spellStart"/>
      <w:r w:rsidRPr="00264A1B">
        <w:rPr>
          <w:rFonts w:hAnsi="宋体" w:cs="宋体" w:hint="eastAsia"/>
        </w:rPr>
        <w:t>te</w:t>
      </w:r>
      <w:r w:rsidRPr="00264A1B">
        <w:rPr>
          <w:rFonts w:hAnsi="宋体" w:cs="宋体" w:hint="eastAsia"/>
        </w:rPr>
        <w:t>xtbf</w:t>
      </w:r>
      <w:proofErr w:type="spellEnd"/>
      <w:r w:rsidRPr="00264A1B">
        <w:rPr>
          <w:rFonts w:hAnsi="宋体" w:cs="宋体" w:hint="eastAsia"/>
        </w:rPr>
        <w:t>{87}, 347 (2015)}.</w:t>
      </w:r>
      <w:proofErr w:type="gramEnd"/>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bibitem</w:t>
      </w:r>
      <w:proofErr w:type="spellEnd"/>
      <w:r w:rsidRPr="00264A1B">
        <w:rPr>
          <w:rFonts w:hAnsi="宋体" w:cs="宋体" w:hint="eastAsia"/>
        </w:rPr>
        <w:t xml:space="preserve">{Stobbe2012} S. </w:t>
      </w:r>
      <w:proofErr w:type="spellStart"/>
      <w:r w:rsidRPr="00264A1B">
        <w:rPr>
          <w:rFonts w:hAnsi="宋体" w:cs="宋体" w:hint="eastAsia"/>
        </w:rPr>
        <w:t>Stobbe</w:t>
      </w:r>
      <w:proofErr w:type="spellEnd"/>
      <w:r w:rsidRPr="00264A1B">
        <w:rPr>
          <w:rFonts w:hAnsi="宋体" w:cs="宋体" w:hint="eastAsia"/>
        </w:rPr>
        <w:t xml:space="preserve">, P. T. </w:t>
      </w:r>
      <w:proofErr w:type="spellStart"/>
      <w:r w:rsidRPr="00264A1B">
        <w:rPr>
          <w:rFonts w:hAnsi="宋体" w:cs="宋体" w:hint="eastAsia"/>
        </w:rPr>
        <w:t>Kristensen</w:t>
      </w:r>
      <w:proofErr w:type="spellEnd"/>
      <w:r w:rsidRPr="00264A1B">
        <w:rPr>
          <w:rFonts w:hAnsi="宋体" w:cs="宋体" w:hint="eastAsia"/>
        </w:rPr>
        <w:t xml:space="preserve">, J. E. Mortensen, J. M. </w:t>
      </w:r>
      <w:proofErr w:type="spellStart"/>
      <w:r w:rsidRPr="00264A1B">
        <w:rPr>
          <w:rFonts w:hAnsi="宋体" w:cs="宋体" w:hint="eastAsia"/>
        </w:rPr>
        <w:t>Hvam</w:t>
      </w:r>
      <w:proofErr w:type="spellEnd"/>
      <w:r w:rsidRPr="00264A1B">
        <w:rPr>
          <w:rFonts w:hAnsi="宋体" w:cs="宋体" w:hint="eastAsia"/>
        </w:rPr>
        <w:t>, J. M{\o}</w:t>
      </w:r>
      <w:proofErr w:type="spellStart"/>
      <w:r w:rsidRPr="00264A1B">
        <w:rPr>
          <w:rFonts w:hAnsi="宋体" w:cs="宋体" w:hint="eastAsia"/>
        </w:rPr>
        <w:t>rk</w:t>
      </w:r>
      <w:proofErr w:type="spellEnd"/>
      <w:r w:rsidRPr="00264A1B">
        <w:rPr>
          <w:rFonts w:hAnsi="宋体" w:cs="宋体" w:hint="eastAsia"/>
        </w:rPr>
        <w:t xml:space="preserve">, and P. </w:t>
      </w:r>
      <w:proofErr w:type="spellStart"/>
      <w:r w:rsidRPr="00264A1B">
        <w:rPr>
          <w:rFonts w:hAnsi="宋体" w:cs="宋体" w:hint="eastAsia"/>
        </w:rPr>
        <w:t>Lodahl</w:t>
      </w:r>
      <w:proofErr w:type="spellEnd"/>
      <w:r w:rsidRPr="00264A1B">
        <w:rPr>
          <w:rFonts w:hAnsi="宋体" w:cs="宋体" w:hint="eastAsia"/>
        </w:rPr>
        <w:t>,</w:t>
      </w:r>
      <w:r w:rsidRPr="00264A1B">
        <w:rPr>
          <w:rFonts w:hAnsi="宋体" w:cs="宋体" w:hint="eastAsia"/>
        </w:rPr>
        <w:tab/>
        <w:t xml:space="preserve"> \</w:t>
      </w:r>
      <w:proofErr w:type="spellStart"/>
      <w:r w:rsidRPr="00264A1B">
        <w:rPr>
          <w:rFonts w:hAnsi="宋体" w:cs="宋体" w:hint="eastAsia"/>
        </w:rPr>
        <w:t>href</w:t>
      </w:r>
      <w:proofErr w:type="spellEnd"/>
      <w:r w:rsidRPr="00264A1B">
        <w:rPr>
          <w:rFonts w:hAnsi="宋体" w:cs="宋体" w:hint="eastAsia"/>
        </w:rPr>
        <w:t>{http://dx.doi.org/10.1103/PhysRevB.86.085304}{Phys. Rev. B \</w:t>
      </w:r>
      <w:proofErr w:type="spellStart"/>
      <w:r w:rsidRPr="00264A1B">
        <w:rPr>
          <w:rFonts w:hAnsi="宋体" w:cs="宋体" w:hint="eastAsia"/>
        </w:rPr>
        <w:t>textbf</w:t>
      </w:r>
      <w:proofErr w:type="spellEnd"/>
      <w:r w:rsidRPr="00264A1B">
        <w:rPr>
          <w:rFonts w:hAnsi="宋体" w:cs="宋体" w:hint="eastAsia"/>
        </w:rPr>
        <w:t>{86}, 085304 (2012)}.</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bibitem</w:t>
      </w:r>
      <w:proofErr w:type="spellEnd"/>
      <w:r w:rsidRPr="00264A1B">
        <w:rPr>
          <w:rFonts w:hAnsi="宋体" w:cs="宋体" w:hint="eastAsia"/>
        </w:rPr>
        <w:t>{Tighineanu2015} P</w:t>
      </w:r>
      <w:r w:rsidRPr="00264A1B">
        <w:rPr>
          <w:rFonts w:hAnsi="宋体" w:cs="宋体" w:hint="eastAsia"/>
        </w:rPr>
        <w:t xml:space="preserve">. </w:t>
      </w:r>
      <w:proofErr w:type="spellStart"/>
      <w:r w:rsidRPr="00264A1B">
        <w:rPr>
          <w:rFonts w:hAnsi="宋体" w:cs="宋体" w:hint="eastAsia"/>
        </w:rPr>
        <w:t>Tighineanu</w:t>
      </w:r>
      <w:proofErr w:type="spellEnd"/>
      <w:r w:rsidRPr="00264A1B">
        <w:rPr>
          <w:rFonts w:hAnsi="宋体" w:cs="宋体" w:hint="eastAsia"/>
        </w:rPr>
        <w:t xml:space="preserve">, A. S. </w:t>
      </w:r>
      <w:proofErr w:type="gramStart"/>
      <w:r w:rsidRPr="00264A1B">
        <w:rPr>
          <w:rFonts w:hAnsi="宋体" w:cs="宋体" w:hint="eastAsia"/>
        </w:rPr>
        <w:t>S{</w:t>
      </w:r>
      <w:proofErr w:type="gramEnd"/>
      <w:r w:rsidRPr="00264A1B">
        <w:rPr>
          <w:rFonts w:hAnsi="宋体" w:cs="宋体" w:hint="eastAsia"/>
        </w:rPr>
        <w:t>\o}</w:t>
      </w:r>
      <w:proofErr w:type="spellStart"/>
      <w:r w:rsidRPr="00264A1B">
        <w:rPr>
          <w:rFonts w:hAnsi="宋体" w:cs="宋体" w:hint="eastAsia"/>
        </w:rPr>
        <w:t>rensen</w:t>
      </w:r>
      <w:proofErr w:type="spellEnd"/>
      <w:r w:rsidRPr="00264A1B">
        <w:rPr>
          <w:rFonts w:hAnsi="宋体" w:cs="宋体" w:hint="eastAsia"/>
        </w:rPr>
        <w:t xml:space="preserve">, S. </w:t>
      </w:r>
      <w:proofErr w:type="spellStart"/>
      <w:r w:rsidRPr="00264A1B">
        <w:rPr>
          <w:rFonts w:hAnsi="宋体" w:cs="宋体" w:hint="eastAsia"/>
        </w:rPr>
        <w:t>Stobbe</w:t>
      </w:r>
      <w:proofErr w:type="spellEnd"/>
      <w:r w:rsidRPr="00264A1B">
        <w:rPr>
          <w:rFonts w:hAnsi="宋体" w:cs="宋体" w:hint="eastAsia"/>
        </w:rPr>
        <w:t xml:space="preserve">, and P. </w:t>
      </w:r>
      <w:proofErr w:type="spellStart"/>
      <w:r w:rsidRPr="00264A1B">
        <w:rPr>
          <w:rFonts w:hAnsi="宋体" w:cs="宋体" w:hint="eastAsia"/>
        </w:rPr>
        <w:t>Lodahl</w:t>
      </w:r>
      <w:proofErr w:type="spellEnd"/>
      <w:r w:rsidRPr="00264A1B">
        <w:rPr>
          <w:rFonts w:hAnsi="宋体" w:cs="宋体" w:hint="eastAsia"/>
        </w:rPr>
        <w:t>, \</w:t>
      </w:r>
      <w:proofErr w:type="spellStart"/>
      <w:r w:rsidRPr="00264A1B">
        <w:rPr>
          <w:rFonts w:hAnsi="宋体" w:cs="宋体" w:hint="eastAsia"/>
        </w:rPr>
        <w:t>href</w:t>
      </w:r>
      <w:proofErr w:type="spellEnd"/>
      <w:r w:rsidRPr="00264A1B">
        <w:rPr>
          <w:rFonts w:hAnsi="宋体" w:cs="宋体" w:hint="eastAsia"/>
        </w:rPr>
        <w:t xml:space="preserve">{http://dx.doi.org/10.1103/PhysRevLett.114.247401}{Phys. Rev. </w:t>
      </w:r>
      <w:proofErr w:type="spellStart"/>
      <w:r w:rsidRPr="00264A1B">
        <w:rPr>
          <w:rFonts w:hAnsi="宋体" w:cs="宋体" w:hint="eastAsia"/>
        </w:rPr>
        <w:t>Lett</w:t>
      </w:r>
      <w:proofErr w:type="spellEnd"/>
      <w:r w:rsidRPr="00264A1B">
        <w:rPr>
          <w:rFonts w:hAnsi="宋体" w:cs="宋体" w:hint="eastAsia"/>
        </w:rPr>
        <w:t>. \</w:t>
      </w:r>
      <w:proofErr w:type="spellStart"/>
      <w:r w:rsidRPr="00264A1B">
        <w:rPr>
          <w:rFonts w:hAnsi="宋体" w:cs="宋体" w:hint="eastAsia"/>
        </w:rPr>
        <w:t>textbf</w:t>
      </w:r>
      <w:proofErr w:type="spellEnd"/>
      <w:r w:rsidRPr="00264A1B">
        <w:rPr>
          <w:rFonts w:hAnsi="宋体" w:cs="宋体" w:hint="eastAsia"/>
        </w:rPr>
        <w:t>{114}, 247401 (2015)}.</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bibitem</w:t>
      </w:r>
      <w:proofErr w:type="spellEnd"/>
      <w:r w:rsidRPr="00264A1B">
        <w:rPr>
          <w:rFonts w:hAnsi="宋体" w:cs="宋体" w:hint="eastAsia"/>
        </w:rPr>
        <w:t xml:space="preserve">{Johansen2008} J. Johansen, S. </w:t>
      </w:r>
      <w:proofErr w:type="spellStart"/>
      <w:r w:rsidRPr="00264A1B">
        <w:rPr>
          <w:rFonts w:hAnsi="宋体" w:cs="宋体" w:hint="eastAsia"/>
        </w:rPr>
        <w:t>Stobbe</w:t>
      </w:r>
      <w:proofErr w:type="spellEnd"/>
      <w:r w:rsidRPr="00264A1B">
        <w:rPr>
          <w:rFonts w:hAnsi="宋体" w:cs="宋体" w:hint="eastAsia"/>
        </w:rPr>
        <w:t xml:space="preserve">, I. S. </w:t>
      </w:r>
      <w:proofErr w:type="spellStart"/>
      <w:r w:rsidRPr="00264A1B">
        <w:rPr>
          <w:rFonts w:hAnsi="宋体" w:cs="宋体" w:hint="eastAsia"/>
        </w:rPr>
        <w:t>Nikolaev</w:t>
      </w:r>
      <w:proofErr w:type="spellEnd"/>
      <w:r w:rsidRPr="00264A1B">
        <w:rPr>
          <w:rFonts w:hAnsi="宋体" w:cs="宋体" w:hint="eastAsia"/>
        </w:rPr>
        <w:t xml:space="preserve">, T. Lund-Hansen, P. T. </w:t>
      </w:r>
      <w:proofErr w:type="spellStart"/>
      <w:r w:rsidRPr="00264A1B">
        <w:rPr>
          <w:rFonts w:hAnsi="宋体" w:cs="宋体" w:hint="eastAsia"/>
        </w:rPr>
        <w:t>Kriste</w:t>
      </w:r>
      <w:r w:rsidRPr="00264A1B">
        <w:rPr>
          <w:rFonts w:hAnsi="宋体" w:cs="宋体" w:hint="eastAsia"/>
        </w:rPr>
        <w:t>nsen</w:t>
      </w:r>
      <w:proofErr w:type="spellEnd"/>
      <w:r w:rsidRPr="00264A1B">
        <w:rPr>
          <w:rFonts w:hAnsi="宋体" w:cs="宋体" w:hint="eastAsia"/>
        </w:rPr>
        <w:t xml:space="preserve">, J. M. </w:t>
      </w:r>
      <w:proofErr w:type="spellStart"/>
      <w:r w:rsidRPr="00264A1B">
        <w:rPr>
          <w:rFonts w:hAnsi="宋体" w:cs="宋体" w:hint="eastAsia"/>
        </w:rPr>
        <w:t>Hvam</w:t>
      </w:r>
      <w:proofErr w:type="spellEnd"/>
      <w:r w:rsidRPr="00264A1B">
        <w:rPr>
          <w:rFonts w:hAnsi="宋体" w:cs="宋体" w:hint="eastAsia"/>
        </w:rPr>
        <w:t xml:space="preserve">, W. L. </w:t>
      </w:r>
      <w:proofErr w:type="spellStart"/>
      <w:r w:rsidRPr="00264A1B">
        <w:rPr>
          <w:rFonts w:hAnsi="宋体" w:cs="宋体" w:hint="eastAsia"/>
        </w:rPr>
        <w:t>Vos</w:t>
      </w:r>
      <w:proofErr w:type="spellEnd"/>
      <w:r w:rsidRPr="00264A1B">
        <w:rPr>
          <w:rFonts w:hAnsi="宋体" w:cs="宋体" w:hint="eastAsia"/>
        </w:rPr>
        <w:t xml:space="preserve">, and P. </w:t>
      </w:r>
      <w:proofErr w:type="spellStart"/>
      <w:r w:rsidRPr="00264A1B">
        <w:rPr>
          <w:rFonts w:hAnsi="宋体" w:cs="宋体" w:hint="eastAsia"/>
        </w:rPr>
        <w:t>Lodahl</w:t>
      </w:r>
      <w:proofErr w:type="spellEnd"/>
      <w:r w:rsidRPr="00264A1B">
        <w:rPr>
          <w:rFonts w:hAnsi="宋体" w:cs="宋体" w:hint="eastAsia"/>
        </w:rPr>
        <w:t>, \</w:t>
      </w:r>
      <w:proofErr w:type="spellStart"/>
      <w:r w:rsidRPr="00264A1B">
        <w:rPr>
          <w:rFonts w:hAnsi="宋体" w:cs="宋体" w:hint="eastAsia"/>
        </w:rPr>
        <w:t>href</w:t>
      </w:r>
      <w:proofErr w:type="spellEnd"/>
      <w:r w:rsidRPr="00264A1B">
        <w:rPr>
          <w:rFonts w:hAnsi="宋体" w:cs="宋体" w:hint="eastAsia"/>
        </w:rPr>
        <w:t>{http://dx.doi.org/10.1103/PhysRevB.77.073303}{Phys. Rev. B \</w:t>
      </w:r>
      <w:proofErr w:type="spellStart"/>
      <w:r w:rsidRPr="00264A1B">
        <w:rPr>
          <w:rFonts w:hAnsi="宋体" w:cs="宋体" w:hint="eastAsia"/>
        </w:rPr>
        <w:t>textbf</w:t>
      </w:r>
      <w:proofErr w:type="spellEnd"/>
      <w:r w:rsidRPr="00264A1B">
        <w:rPr>
          <w:rFonts w:hAnsi="宋体" w:cs="宋体" w:hint="eastAsia"/>
        </w:rPr>
        <w:t>{77}, 073303 (2008)}.</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w:t>
      </w:r>
      <w:proofErr w:type="spellStart"/>
      <w:proofErr w:type="gramStart"/>
      <w:r w:rsidRPr="00264A1B">
        <w:rPr>
          <w:rFonts w:hAnsi="宋体" w:cs="宋体" w:hint="eastAsia"/>
        </w:rPr>
        <w:t>bibitem</w:t>
      </w:r>
      <w:proofErr w:type="spellEnd"/>
      <w:r w:rsidRPr="00264A1B">
        <w:rPr>
          <w:rFonts w:hAnsi="宋体" w:cs="宋体" w:hint="eastAsia"/>
        </w:rPr>
        <w:t>{</w:t>
      </w:r>
      <w:proofErr w:type="gramEnd"/>
      <w:r w:rsidRPr="00264A1B">
        <w:rPr>
          <w:rFonts w:hAnsi="宋体" w:cs="宋体" w:hint="eastAsia"/>
        </w:rPr>
        <w:t>Cano2011} D. Mart\'{\</w:t>
      </w:r>
      <w:proofErr w:type="spellStart"/>
      <w:r w:rsidRPr="00264A1B">
        <w:rPr>
          <w:rFonts w:hAnsi="宋体" w:cs="宋体" w:hint="eastAsia"/>
        </w:rPr>
        <w:t>i</w:t>
      </w:r>
      <w:proofErr w:type="spellEnd"/>
      <w:r w:rsidRPr="00264A1B">
        <w:rPr>
          <w:rFonts w:hAnsi="宋体" w:cs="宋体" w:hint="eastAsia"/>
        </w:rPr>
        <w:t xml:space="preserve">}n-Cano, A. </w:t>
      </w:r>
      <w:proofErr w:type="spellStart"/>
      <w:r w:rsidRPr="00264A1B">
        <w:rPr>
          <w:rFonts w:hAnsi="宋体" w:cs="宋体" w:hint="eastAsia"/>
        </w:rPr>
        <w:t>Gonz</w:t>
      </w:r>
      <w:proofErr w:type="spellEnd"/>
      <w:r w:rsidRPr="00264A1B">
        <w:rPr>
          <w:rFonts w:hAnsi="宋体" w:cs="宋体" w:hint="eastAsia"/>
        </w:rPr>
        <w:t>\'{a}</w:t>
      </w:r>
      <w:proofErr w:type="spellStart"/>
      <w:r w:rsidRPr="00264A1B">
        <w:rPr>
          <w:rFonts w:hAnsi="宋体" w:cs="宋体" w:hint="eastAsia"/>
        </w:rPr>
        <w:t>lez-Tudela</w:t>
      </w:r>
      <w:proofErr w:type="spellEnd"/>
      <w:r w:rsidRPr="00264A1B">
        <w:rPr>
          <w:rFonts w:hAnsi="宋体" w:cs="宋体" w:hint="eastAsia"/>
        </w:rPr>
        <w:t>, L. Mart\'{\</w:t>
      </w:r>
      <w:proofErr w:type="spellStart"/>
      <w:r w:rsidRPr="00264A1B">
        <w:rPr>
          <w:rFonts w:hAnsi="宋体" w:cs="宋体" w:hint="eastAsia"/>
        </w:rPr>
        <w:t>i</w:t>
      </w:r>
      <w:proofErr w:type="spellEnd"/>
      <w:r w:rsidRPr="00264A1B">
        <w:rPr>
          <w:rFonts w:hAnsi="宋体" w:cs="宋体" w:hint="eastAsia"/>
        </w:rPr>
        <w:t xml:space="preserve">}n-Moreno, F. J. </w:t>
      </w:r>
      <w:proofErr w:type="spellStart"/>
      <w:r w:rsidRPr="00264A1B">
        <w:rPr>
          <w:rFonts w:hAnsi="宋体" w:cs="宋体" w:hint="eastAsia"/>
        </w:rPr>
        <w:t>Garc</w:t>
      </w:r>
      <w:proofErr w:type="spellEnd"/>
      <w:r w:rsidRPr="00264A1B">
        <w:rPr>
          <w:rFonts w:hAnsi="宋体" w:cs="宋体" w:hint="eastAsia"/>
        </w:rPr>
        <w:t>\'{\</w:t>
      </w:r>
      <w:proofErr w:type="spellStart"/>
      <w:r w:rsidRPr="00264A1B">
        <w:rPr>
          <w:rFonts w:hAnsi="宋体" w:cs="宋体" w:hint="eastAsia"/>
        </w:rPr>
        <w:t>i</w:t>
      </w:r>
      <w:proofErr w:type="spellEnd"/>
      <w:r w:rsidRPr="00264A1B">
        <w:rPr>
          <w:rFonts w:hAnsi="宋体" w:cs="宋体" w:hint="eastAsia"/>
        </w:rPr>
        <w:t>}a-Vidal, C.</w:t>
      </w:r>
      <w:r w:rsidRPr="00264A1B">
        <w:rPr>
          <w:rFonts w:hAnsi="宋体" w:cs="宋体" w:hint="eastAsia"/>
        </w:rPr>
        <w:t xml:space="preserve"> </w:t>
      </w:r>
      <w:proofErr w:type="spellStart"/>
      <w:r w:rsidRPr="00264A1B">
        <w:rPr>
          <w:rFonts w:hAnsi="宋体" w:cs="宋体" w:hint="eastAsia"/>
        </w:rPr>
        <w:t>Tejedor</w:t>
      </w:r>
      <w:proofErr w:type="spellEnd"/>
      <w:r w:rsidRPr="00264A1B">
        <w:rPr>
          <w:rFonts w:hAnsi="宋体" w:cs="宋体" w:hint="eastAsia"/>
        </w:rPr>
        <w:t>, and E. Moreno,</w:t>
      </w:r>
      <w:r w:rsidRPr="00264A1B">
        <w:rPr>
          <w:rFonts w:hAnsi="宋体" w:cs="宋体" w:hint="eastAsia"/>
        </w:rPr>
        <w:tab/>
        <w:t xml:space="preserve"> \</w:t>
      </w:r>
      <w:proofErr w:type="spellStart"/>
      <w:r w:rsidRPr="00264A1B">
        <w:rPr>
          <w:rFonts w:hAnsi="宋体" w:cs="宋体" w:hint="eastAsia"/>
        </w:rPr>
        <w:t>href</w:t>
      </w:r>
      <w:proofErr w:type="spellEnd"/>
      <w:r w:rsidRPr="00264A1B">
        <w:rPr>
          <w:rFonts w:hAnsi="宋体" w:cs="宋体" w:hint="eastAsia"/>
        </w:rPr>
        <w:t>{http://dx.doi.org/10.1103/PhysRevB.84.235306}{Phys. Rev. B \</w:t>
      </w:r>
      <w:proofErr w:type="spellStart"/>
      <w:r w:rsidRPr="00264A1B">
        <w:rPr>
          <w:rFonts w:hAnsi="宋体" w:cs="宋体" w:hint="eastAsia"/>
        </w:rPr>
        <w:t>textbf</w:t>
      </w:r>
      <w:proofErr w:type="spellEnd"/>
      <w:r w:rsidRPr="00264A1B">
        <w:rPr>
          <w:rFonts w:hAnsi="宋体" w:cs="宋体" w:hint="eastAsia"/>
        </w:rPr>
        <w:t>{84}, 235306 (2011)}.</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bibitem</w:t>
      </w:r>
      <w:proofErr w:type="spellEnd"/>
      <w:r w:rsidRPr="00264A1B">
        <w:rPr>
          <w:rFonts w:hAnsi="宋体" w:cs="宋体" w:hint="eastAsia"/>
        </w:rPr>
        <w:t>{Johnson1972} P. B. Johnson, and R.-W. Christy, \</w:t>
      </w:r>
      <w:proofErr w:type="spellStart"/>
      <w:proofErr w:type="gramStart"/>
      <w:r w:rsidRPr="00264A1B">
        <w:rPr>
          <w:rFonts w:hAnsi="宋体" w:cs="宋体" w:hint="eastAsia"/>
        </w:rPr>
        <w:t>href</w:t>
      </w:r>
      <w:proofErr w:type="spellEnd"/>
      <w:r w:rsidRPr="00264A1B">
        <w:rPr>
          <w:rFonts w:hAnsi="宋体" w:cs="宋体" w:hint="eastAsia"/>
        </w:rPr>
        <w:t>{</w:t>
      </w:r>
      <w:proofErr w:type="gramEnd"/>
      <w:r w:rsidRPr="00264A1B">
        <w:rPr>
          <w:rFonts w:hAnsi="宋体" w:cs="宋体" w:hint="eastAsia"/>
        </w:rPr>
        <w:t>http://dx.doi.org/10.1103/PhysRevB.6.4370}{Phys. Rev. B \</w:t>
      </w:r>
      <w:proofErr w:type="spellStart"/>
      <w:r w:rsidRPr="00264A1B">
        <w:rPr>
          <w:rFonts w:hAnsi="宋体" w:cs="宋体" w:hint="eastAsia"/>
        </w:rPr>
        <w:t>textbf</w:t>
      </w:r>
      <w:proofErr w:type="spellEnd"/>
      <w:r w:rsidRPr="00264A1B">
        <w:rPr>
          <w:rFonts w:hAnsi="宋体" w:cs="宋体" w:hint="eastAsia"/>
        </w:rPr>
        <w:t>{6}, 437</w:t>
      </w:r>
      <w:r w:rsidRPr="00264A1B">
        <w:rPr>
          <w:rFonts w:hAnsi="宋体" w:cs="宋体" w:hint="eastAsia"/>
        </w:rPr>
        <w:t>0 (1972)}.</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bibitem</w:t>
      </w:r>
      <w:proofErr w:type="spellEnd"/>
      <w:r w:rsidRPr="00264A1B">
        <w:rPr>
          <w:rFonts w:hAnsi="宋体" w:cs="宋体" w:hint="eastAsia"/>
        </w:rPr>
        <w:t>{Tudela2010} A. Gonzalez-</w:t>
      </w:r>
      <w:proofErr w:type="spellStart"/>
      <w:r w:rsidRPr="00264A1B">
        <w:rPr>
          <w:rFonts w:hAnsi="宋体" w:cs="宋体" w:hint="eastAsia"/>
        </w:rPr>
        <w:t>Tudela</w:t>
      </w:r>
      <w:proofErr w:type="spellEnd"/>
      <w:r w:rsidRPr="00264A1B">
        <w:rPr>
          <w:rFonts w:hAnsi="宋体" w:cs="宋体" w:hint="eastAsia"/>
        </w:rPr>
        <w:t xml:space="preserve">, F. J. </w:t>
      </w:r>
      <w:proofErr w:type="spellStart"/>
      <w:r w:rsidRPr="00264A1B">
        <w:rPr>
          <w:rFonts w:hAnsi="宋体" w:cs="宋体" w:hint="eastAsia"/>
        </w:rPr>
        <w:t>Rodr</w:t>
      </w:r>
      <w:proofErr w:type="spellEnd"/>
      <w:r w:rsidRPr="00264A1B">
        <w:rPr>
          <w:rFonts w:hAnsi="宋体" w:cs="宋体" w:hint="eastAsia"/>
        </w:rPr>
        <w:t>\'{\</w:t>
      </w:r>
      <w:proofErr w:type="spellStart"/>
      <w:r w:rsidRPr="00264A1B">
        <w:rPr>
          <w:rFonts w:hAnsi="宋体" w:cs="宋体" w:hint="eastAsia"/>
        </w:rPr>
        <w:t>i</w:t>
      </w:r>
      <w:proofErr w:type="spellEnd"/>
      <w:proofErr w:type="gramStart"/>
      <w:r w:rsidRPr="00264A1B">
        <w:rPr>
          <w:rFonts w:hAnsi="宋体" w:cs="宋体" w:hint="eastAsia"/>
        </w:rPr>
        <w:t>}</w:t>
      </w:r>
      <w:proofErr w:type="spellStart"/>
      <w:r w:rsidRPr="00264A1B">
        <w:rPr>
          <w:rFonts w:hAnsi="宋体" w:cs="宋体" w:hint="eastAsia"/>
        </w:rPr>
        <w:t>guez</w:t>
      </w:r>
      <w:proofErr w:type="spellEnd"/>
      <w:proofErr w:type="gramEnd"/>
      <w:r w:rsidRPr="00264A1B">
        <w:rPr>
          <w:rFonts w:hAnsi="宋体" w:cs="宋体" w:hint="eastAsia"/>
        </w:rPr>
        <w:t xml:space="preserve">, L. </w:t>
      </w:r>
      <w:proofErr w:type="spellStart"/>
      <w:r w:rsidRPr="00264A1B">
        <w:rPr>
          <w:rFonts w:hAnsi="宋体" w:cs="宋体" w:hint="eastAsia"/>
        </w:rPr>
        <w:t>Quiroga</w:t>
      </w:r>
      <w:proofErr w:type="spellEnd"/>
      <w:r w:rsidRPr="00264A1B">
        <w:rPr>
          <w:rFonts w:hAnsi="宋体" w:cs="宋体" w:hint="eastAsia"/>
        </w:rPr>
        <w:t xml:space="preserve">, and C. </w:t>
      </w:r>
      <w:proofErr w:type="spellStart"/>
      <w:r w:rsidRPr="00264A1B">
        <w:rPr>
          <w:rFonts w:hAnsi="宋体" w:cs="宋体" w:hint="eastAsia"/>
        </w:rPr>
        <w:t>Tejedor</w:t>
      </w:r>
      <w:proofErr w:type="spellEnd"/>
      <w:r w:rsidRPr="00264A1B">
        <w:rPr>
          <w:rFonts w:hAnsi="宋体" w:cs="宋体" w:hint="eastAsia"/>
        </w:rPr>
        <w:t>, \</w:t>
      </w:r>
      <w:proofErr w:type="spellStart"/>
      <w:r w:rsidRPr="00264A1B">
        <w:rPr>
          <w:rFonts w:hAnsi="宋体" w:cs="宋体" w:hint="eastAsia"/>
        </w:rPr>
        <w:t>href</w:t>
      </w:r>
      <w:proofErr w:type="spellEnd"/>
      <w:r w:rsidRPr="00264A1B">
        <w:rPr>
          <w:rFonts w:hAnsi="宋体" w:cs="宋体" w:hint="eastAsia"/>
        </w:rPr>
        <w:t>{http://dx.doi.org/10.1103/PhysRevB.82.115334}{Phys. Rev. B \</w:t>
      </w:r>
      <w:proofErr w:type="spellStart"/>
      <w:r w:rsidRPr="00264A1B">
        <w:rPr>
          <w:rFonts w:hAnsi="宋体" w:cs="宋体" w:hint="eastAsia"/>
        </w:rPr>
        <w:t>textbf</w:t>
      </w:r>
      <w:proofErr w:type="spellEnd"/>
      <w:r w:rsidRPr="00264A1B">
        <w:rPr>
          <w:rFonts w:hAnsi="宋体" w:cs="宋体" w:hint="eastAsia"/>
        </w:rPr>
        <w:t>{82}, 115334 (2010)}.</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bibitem</w:t>
      </w:r>
      <w:proofErr w:type="spellEnd"/>
      <w:r w:rsidRPr="00264A1B">
        <w:rPr>
          <w:rFonts w:hAnsi="宋体" w:cs="宋体" w:hint="eastAsia"/>
        </w:rPr>
        <w:t xml:space="preserve">{Dung1998} H. T. Dung, L. </w:t>
      </w:r>
      <w:proofErr w:type="spellStart"/>
      <w:r w:rsidRPr="00264A1B">
        <w:rPr>
          <w:rFonts w:hAnsi="宋体" w:cs="宋体" w:hint="eastAsia"/>
        </w:rPr>
        <w:t>Kn</w:t>
      </w:r>
      <w:proofErr w:type="spellEnd"/>
      <w:r w:rsidRPr="00264A1B">
        <w:rPr>
          <w:rFonts w:hAnsi="宋体" w:cs="宋体" w:hint="eastAsia"/>
        </w:rPr>
        <w:t>\"{o</w:t>
      </w:r>
      <w:proofErr w:type="gramStart"/>
      <w:r w:rsidRPr="00264A1B">
        <w:rPr>
          <w:rFonts w:hAnsi="宋体" w:cs="宋体" w:hint="eastAsia"/>
        </w:rPr>
        <w:t>}</w:t>
      </w:r>
      <w:proofErr w:type="spellStart"/>
      <w:r w:rsidRPr="00264A1B">
        <w:rPr>
          <w:rFonts w:hAnsi="宋体" w:cs="宋体" w:hint="eastAsia"/>
        </w:rPr>
        <w:t>ll</w:t>
      </w:r>
      <w:proofErr w:type="spellEnd"/>
      <w:proofErr w:type="gramEnd"/>
      <w:r w:rsidRPr="00264A1B">
        <w:rPr>
          <w:rFonts w:hAnsi="宋体" w:cs="宋体" w:hint="eastAsia"/>
        </w:rPr>
        <w:t>, and D.-G.</w:t>
      </w:r>
      <w:r w:rsidRPr="00264A1B">
        <w:rPr>
          <w:rFonts w:hAnsi="宋体" w:cs="宋体" w:hint="eastAsia"/>
        </w:rPr>
        <w:t xml:space="preserve"> </w:t>
      </w:r>
      <w:proofErr w:type="spellStart"/>
      <w:r w:rsidRPr="00264A1B">
        <w:rPr>
          <w:rFonts w:hAnsi="宋体" w:cs="宋体" w:hint="eastAsia"/>
        </w:rPr>
        <w:t>Welsch</w:t>
      </w:r>
      <w:proofErr w:type="spellEnd"/>
      <w:r w:rsidRPr="00264A1B">
        <w:rPr>
          <w:rFonts w:hAnsi="宋体" w:cs="宋体" w:hint="eastAsia"/>
        </w:rPr>
        <w:t>,</w:t>
      </w:r>
      <w:r w:rsidRPr="00264A1B">
        <w:rPr>
          <w:rFonts w:hAnsi="宋体" w:cs="宋体" w:hint="eastAsia"/>
        </w:rPr>
        <w:tab/>
        <w:t xml:space="preserve"> \</w:t>
      </w:r>
      <w:proofErr w:type="spellStart"/>
      <w:proofErr w:type="gramStart"/>
      <w:r w:rsidRPr="00264A1B">
        <w:rPr>
          <w:rFonts w:hAnsi="宋体" w:cs="宋体" w:hint="eastAsia"/>
        </w:rPr>
        <w:t>href</w:t>
      </w:r>
      <w:proofErr w:type="spellEnd"/>
      <w:r w:rsidRPr="00264A1B">
        <w:rPr>
          <w:rFonts w:hAnsi="宋体" w:cs="宋体" w:hint="eastAsia"/>
        </w:rPr>
        <w:t>{</w:t>
      </w:r>
      <w:proofErr w:type="gramEnd"/>
      <w:r w:rsidRPr="00264A1B">
        <w:rPr>
          <w:rFonts w:hAnsi="宋体" w:cs="宋体" w:hint="eastAsia"/>
        </w:rPr>
        <w:t>http://dx.doi.org/10.1103/PhysRevA.57.3931}{Phys. Rev. A \</w:t>
      </w:r>
      <w:proofErr w:type="spellStart"/>
      <w:r w:rsidRPr="00264A1B">
        <w:rPr>
          <w:rFonts w:hAnsi="宋体" w:cs="宋体" w:hint="eastAsia"/>
        </w:rPr>
        <w:t>textbf</w:t>
      </w:r>
      <w:proofErr w:type="spellEnd"/>
      <w:r w:rsidRPr="00264A1B">
        <w:rPr>
          <w:rFonts w:hAnsi="宋体" w:cs="宋体" w:hint="eastAsia"/>
        </w:rPr>
        <w:t>{57}, 3931 (1998)}.</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bibitem</w:t>
      </w:r>
      <w:proofErr w:type="spellEnd"/>
      <w:r w:rsidRPr="00264A1B">
        <w:rPr>
          <w:rFonts w:hAnsi="宋体" w:cs="宋体" w:hint="eastAsia"/>
        </w:rPr>
        <w:t xml:space="preserve">{Dzsotjan2010} D. </w:t>
      </w:r>
      <w:proofErr w:type="spellStart"/>
      <w:r w:rsidRPr="00264A1B">
        <w:rPr>
          <w:rFonts w:hAnsi="宋体" w:cs="宋体" w:hint="eastAsia"/>
        </w:rPr>
        <w:t>Dzsotjan</w:t>
      </w:r>
      <w:proofErr w:type="spellEnd"/>
      <w:r w:rsidRPr="00264A1B">
        <w:rPr>
          <w:rFonts w:hAnsi="宋体" w:cs="宋体" w:hint="eastAsia"/>
        </w:rPr>
        <w:t xml:space="preserve">, A. S. </w:t>
      </w:r>
      <w:proofErr w:type="gramStart"/>
      <w:r w:rsidRPr="00264A1B">
        <w:rPr>
          <w:rFonts w:hAnsi="宋体" w:cs="宋体" w:hint="eastAsia"/>
        </w:rPr>
        <w:t>S{</w:t>
      </w:r>
      <w:proofErr w:type="gramEnd"/>
      <w:r w:rsidRPr="00264A1B">
        <w:rPr>
          <w:rFonts w:hAnsi="宋体" w:cs="宋体" w:hint="eastAsia"/>
        </w:rPr>
        <w:t>\o}</w:t>
      </w:r>
      <w:proofErr w:type="spellStart"/>
      <w:r w:rsidRPr="00264A1B">
        <w:rPr>
          <w:rFonts w:hAnsi="宋体" w:cs="宋体" w:hint="eastAsia"/>
        </w:rPr>
        <w:t>rensen</w:t>
      </w:r>
      <w:proofErr w:type="spellEnd"/>
      <w:r w:rsidRPr="00264A1B">
        <w:rPr>
          <w:rFonts w:hAnsi="宋体" w:cs="宋体" w:hint="eastAsia"/>
        </w:rPr>
        <w:t xml:space="preserve">, and M. </w:t>
      </w:r>
      <w:proofErr w:type="spellStart"/>
      <w:r w:rsidRPr="00264A1B">
        <w:rPr>
          <w:rFonts w:hAnsi="宋体" w:cs="宋体" w:hint="eastAsia"/>
        </w:rPr>
        <w:t>Fleischhauer</w:t>
      </w:r>
      <w:proofErr w:type="spellEnd"/>
      <w:r w:rsidRPr="00264A1B">
        <w:rPr>
          <w:rFonts w:hAnsi="宋体" w:cs="宋体" w:hint="eastAsia"/>
        </w:rPr>
        <w:t xml:space="preserve">, </w:t>
      </w:r>
      <w:r w:rsidRPr="00264A1B">
        <w:rPr>
          <w:rFonts w:hAnsi="宋体" w:cs="宋体" w:hint="eastAsia"/>
        </w:rPr>
        <w:lastRenderedPageBreak/>
        <w:t>\</w:t>
      </w:r>
      <w:proofErr w:type="spellStart"/>
      <w:r w:rsidRPr="00264A1B">
        <w:rPr>
          <w:rFonts w:hAnsi="宋体" w:cs="宋体" w:hint="eastAsia"/>
        </w:rPr>
        <w:t>href</w:t>
      </w:r>
      <w:proofErr w:type="spellEnd"/>
      <w:r w:rsidRPr="00264A1B">
        <w:rPr>
          <w:rFonts w:hAnsi="宋体" w:cs="宋体" w:hint="eastAsia"/>
        </w:rPr>
        <w:t>{http://dx.doi.org/10.1103/PhysRevB.82.075427}{Phys. Rev. B \</w:t>
      </w:r>
      <w:proofErr w:type="spellStart"/>
      <w:r w:rsidRPr="00264A1B">
        <w:rPr>
          <w:rFonts w:hAnsi="宋体" w:cs="宋体" w:hint="eastAsia"/>
        </w:rPr>
        <w:t>textbf</w:t>
      </w:r>
      <w:proofErr w:type="spellEnd"/>
      <w:r w:rsidRPr="00264A1B">
        <w:rPr>
          <w:rFonts w:hAnsi="宋体" w:cs="宋体" w:hint="eastAsia"/>
        </w:rPr>
        <w:t>{82},</w:t>
      </w:r>
      <w:r w:rsidRPr="00264A1B">
        <w:rPr>
          <w:rFonts w:hAnsi="宋体" w:cs="宋体" w:hint="eastAsia"/>
        </w:rPr>
        <w:t xml:space="preserve"> 075427 (2010)}.</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proofErr w:type="gramStart"/>
      <w:r w:rsidRPr="00264A1B">
        <w:rPr>
          <w:rFonts w:hAnsi="宋体" w:cs="宋体" w:hint="eastAsia"/>
        </w:rPr>
        <w:t>\</w:t>
      </w:r>
      <w:proofErr w:type="spellStart"/>
      <w:r w:rsidRPr="00264A1B">
        <w:rPr>
          <w:rFonts w:hAnsi="宋体" w:cs="宋体" w:hint="eastAsia"/>
        </w:rPr>
        <w:t>bibitem</w:t>
      </w:r>
      <w:proofErr w:type="spellEnd"/>
      <w:r w:rsidRPr="00264A1B">
        <w:rPr>
          <w:rFonts w:hAnsi="宋体" w:cs="宋体" w:hint="eastAsia"/>
        </w:rPr>
        <w:t>{Novotny2006} L. Novotny, and B. Hecht,</w:t>
      </w:r>
      <w:r w:rsidRPr="00264A1B">
        <w:rPr>
          <w:rFonts w:hAnsi="宋体" w:cs="宋体" w:hint="eastAsia"/>
        </w:rPr>
        <w:tab/>
        <w:t>\</w:t>
      </w:r>
      <w:proofErr w:type="spellStart"/>
      <w:r w:rsidRPr="00264A1B">
        <w:rPr>
          <w:rFonts w:hAnsi="宋体" w:cs="宋体" w:hint="eastAsia"/>
        </w:rPr>
        <w:t>textit</w:t>
      </w:r>
      <w:proofErr w:type="spellEnd"/>
      <w:r w:rsidRPr="00264A1B">
        <w:rPr>
          <w:rFonts w:hAnsi="宋体" w:cs="宋体" w:hint="eastAsia"/>
        </w:rPr>
        <w:t>{Principles of Nano Optics}, (Cambridge University Press, 2006).</w:t>
      </w:r>
      <w:proofErr w:type="gramEnd"/>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bibitem</w:t>
      </w:r>
      <w:proofErr w:type="spellEnd"/>
      <w:r w:rsidRPr="00264A1B">
        <w:rPr>
          <w:rFonts w:hAnsi="宋体" w:cs="宋体" w:hint="eastAsia"/>
        </w:rPr>
        <w:t xml:space="preserve">{Zubairy2014} J. </w:t>
      </w:r>
      <w:proofErr w:type="spellStart"/>
      <w:r w:rsidRPr="00264A1B">
        <w:rPr>
          <w:rFonts w:hAnsi="宋体" w:cs="宋体" w:hint="eastAsia"/>
        </w:rPr>
        <w:t>Hakami</w:t>
      </w:r>
      <w:proofErr w:type="spellEnd"/>
      <w:r w:rsidRPr="00264A1B">
        <w:rPr>
          <w:rFonts w:hAnsi="宋体" w:cs="宋体" w:hint="eastAsia"/>
        </w:rPr>
        <w:t xml:space="preserve">, </w:t>
      </w:r>
      <w:proofErr w:type="spellStart"/>
      <w:r w:rsidRPr="00264A1B">
        <w:rPr>
          <w:rFonts w:hAnsi="宋体" w:cs="宋体" w:hint="eastAsia"/>
        </w:rPr>
        <w:t>Ligang</w:t>
      </w:r>
      <w:proofErr w:type="spellEnd"/>
      <w:r w:rsidRPr="00264A1B">
        <w:rPr>
          <w:rFonts w:hAnsi="宋体" w:cs="宋体" w:hint="eastAsia"/>
        </w:rPr>
        <w:t xml:space="preserve"> Wang, and M. S. </w:t>
      </w:r>
      <w:proofErr w:type="spellStart"/>
      <w:r w:rsidRPr="00264A1B">
        <w:rPr>
          <w:rFonts w:hAnsi="宋体" w:cs="宋体" w:hint="eastAsia"/>
        </w:rPr>
        <w:t>Zubairy</w:t>
      </w:r>
      <w:proofErr w:type="spellEnd"/>
      <w:r w:rsidRPr="00264A1B">
        <w:rPr>
          <w:rFonts w:hAnsi="宋体" w:cs="宋体" w:hint="eastAsia"/>
        </w:rPr>
        <w:t>,</w:t>
      </w:r>
      <w:r w:rsidRPr="00264A1B">
        <w:rPr>
          <w:rFonts w:hAnsi="宋体" w:cs="宋体" w:hint="eastAsia"/>
        </w:rPr>
        <w:tab/>
        <w:t xml:space="preserve"> \</w:t>
      </w:r>
      <w:proofErr w:type="spellStart"/>
      <w:proofErr w:type="gramStart"/>
      <w:r w:rsidRPr="00264A1B">
        <w:rPr>
          <w:rFonts w:hAnsi="宋体" w:cs="宋体" w:hint="eastAsia"/>
        </w:rPr>
        <w:t>href</w:t>
      </w:r>
      <w:proofErr w:type="spellEnd"/>
      <w:r w:rsidRPr="00264A1B">
        <w:rPr>
          <w:rFonts w:hAnsi="宋体" w:cs="宋体" w:hint="eastAsia"/>
        </w:rPr>
        <w:t>{</w:t>
      </w:r>
      <w:proofErr w:type="gramEnd"/>
      <w:r w:rsidRPr="00264A1B">
        <w:rPr>
          <w:rFonts w:hAnsi="宋体" w:cs="宋体" w:hint="eastAsia"/>
        </w:rPr>
        <w:t>http://dx.doi.org/10.1103/PhysRevA.89.053</w:t>
      </w:r>
      <w:r w:rsidRPr="00264A1B">
        <w:rPr>
          <w:rFonts w:hAnsi="宋体" w:cs="宋体" w:hint="eastAsia"/>
        </w:rPr>
        <w:t>835}{Phys. Rev. A \</w:t>
      </w:r>
      <w:proofErr w:type="spellStart"/>
      <w:r w:rsidRPr="00264A1B">
        <w:rPr>
          <w:rFonts w:hAnsi="宋体" w:cs="宋体" w:hint="eastAsia"/>
        </w:rPr>
        <w:t>textbf</w:t>
      </w:r>
      <w:proofErr w:type="spellEnd"/>
      <w:r w:rsidRPr="00264A1B">
        <w:rPr>
          <w:rFonts w:hAnsi="宋体" w:cs="宋体" w:hint="eastAsia"/>
        </w:rPr>
        <w:t>{89}, 053835 (2014)}.</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bibitem</w:t>
      </w:r>
      <w:proofErr w:type="spellEnd"/>
      <w:r w:rsidRPr="00264A1B">
        <w:rPr>
          <w:rFonts w:hAnsi="宋体" w:cs="宋体" w:hint="eastAsia"/>
        </w:rPr>
        <w:t xml:space="preserve">{Stobbe2009} S. </w:t>
      </w:r>
      <w:proofErr w:type="spellStart"/>
      <w:r w:rsidRPr="00264A1B">
        <w:rPr>
          <w:rFonts w:hAnsi="宋体" w:cs="宋体" w:hint="eastAsia"/>
        </w:rPr>
        <w:t>Stobbe</w:t>
      </w:r>
      <w:proofErr w:type="spellEnd"/>
      <w:r w:rsidRPr="00264A1B">
        <w:rPr>
          <w:rFonts w:hAnsi="宋体" w:cs="宋体" w:hint="eastAsia"/>
        </w:rPr>
        <w:t xml:space="preserve">, J. Johansen, P. T. </w:t>
      </w:r>
      <w:proofErr w:type="spellStart"/>
      <w:r w:rsidRPr="00264A1B">
        <w:rPr>
          <w:rFonts w:hAnsi="宋体" w:cs="宋体" w:hint="eastAsia"/>
        </w:rPr>
        <w:t>Kristensen</w:t>
      </w:r>
      <w:proofErr w:type="spellEnd"/>
      <w:r w:rsidRPr="00264A1B">
        <w:rPr>
          <w:rFonts w:hAnsi="宋体" w:cs="宋体" w:hint="eastAsia"/>
        </w:rPr>
        <w:t xml:space="preserve">, J. M. </w:t>
      </w:r>
      <w:proofErr w:type="spellStart"/>
      <w:r w:rsidRPr="00264A1B">
        <w:rPr>
          <w:rFonts w:hAnsi="宋体" w:cs="宋体" w:hint="eastAsia"/>
        </w:rPr>
        <w:t>Hvam</w:t>
      </w:r>
      <w:proofErr w:type="spellEnd"/>
      <w:r w:rsidRPr="00264A1B">
        <w:rPr>
          <w:rFonts w:hAnsi="宋体" w:cs="宋体" w:hint="eastAsia"/>
        </w:rPr>
        <w:t xml:space="preserve">, and P. </w:t>
      </w:r>
      <w:proofErr w:type="spellStart"/>
      <w:r w:rsidRPr="00264A1B">
        <w:rPr>
          <w:rFonts w:hAnsi="宋体" w:cs="宋体" w:hint="eastAsia"/>
        </w:rPr>
        <w:t>Lodahl</w:t>
      </w:r>
      <w:proofErr w:type="spellEnd"/>
      <w:r w:rsidRPr="00264A1B">
        <w:rPr>
          <w:rFonts w:hAnsi="宋体" w:cs="宋体" w:hint="eastAsia"/>
        </w:rPr>
        <w:t>, \</w:t>
      </w:r>
      <w:proofErr w:type="spellStart"/>
      <w:r w:rsidRPr="00264A1B">
        <w:rPr>
          <w:rFonts w:hAnsi="宋体" w:cs="宋体" w:hint="eastAsia"/>
        </w:rPr>
        <w:t>href</w:t>
      </w:r>
      <w:proofErr w:type="spellEnd"/>
      <w:r w:rsidRPr="00264A1B">
        <w:rPr>
          <w:rFonts w:hAnsi="宋体" w:cs="宋体" w:hint="eastAsia"/>
        </w:rPr>
        <w:t>{http://dx.doi.org/10.1103/PhysRevB.80.155307}{Phys. Rev. B \</w:t>
      </w:r>
      <w:proofErr w:type="spellStart"/>
      <w:r w:rsidRPr="00264A1B">
        <w:rPr>
          <w:rFonts w:hAnsi="宋体" w:cs="宋体" w:hint="eastAsia"/>
        </w:rPr>
        <w:t>textbf</w:t>
      </w:r>
      <w:proofErr w:type="spellEnd"/>
      <w:r w:rsidRPr="00264A1B">
        <w:rPr>
          <w:rFonts w:hAnsi="宋体" w:cs="宋体" w:hint="eastAsia"/>
        </w:rPr>
        <w:t>{80}, 155307 (2009)}.</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bibitem</w:t>
      </w:r>
      <w:proofErr w:type="spellEnd"/>
      <w:r w:rsidRPr="00264A1B">
        <w:rPr>
          <w:rFonts w:hAnsi="宋体" w:cs="宋体" w:hint="eastAsia"/>
        </w:rPr>
        <w:t>{Carmichael</w:t>
      </w:r>
      <w:r w:rsidRPr="00264A1B">
        <w:rPr>
          <w:rFonts w:hAnsi="宋体" w:cs="宋体" w:hint="eastAsia"/>
        </w:rPr>
        <w:t>2000} H. J. Carmichael \</w:t>
      </w:r>
      <w:proofErr w:type="spellStart"/>
      <w:r w:rsidRPr="00264A1B">
        <w:rPr>
          <w:rFonts w:hAnsi="宋体" w:cs="宋体" w:hint="eastAsia"/>
        </w:rPr>
        <w:t>textit</w:t>
      </w:r>
      <w:proofErr w:type="spellEnd"/>
      <w:r w:rsidRPr="00264A1B">
        <w:rPr>
          <w:rFonts w:hAnsi="宋体" w:cs="宋体" w:hint="eastAsia"/>
        </w:rPr>
        <w:t xml:space="preserve">{Statistical Methods in Quantum Optics 1}, (Springer, New York, 2000), 2nd </w:t>
      </w:r>
      <w:proofErr w:type="gramStart"/>
      <w:r w:rsidRPr="00264A1B">
        <w:rPr>
          <w:rFonts w:hAnsi="宋体" w:cs="宋体" w:hint="eastAsia"/>
        </w:rPr>
        <w:t>ed</w:t>
      </w:r>
      <w:proofErr w:type="gramEnd"/>
      <w:r w:rsidRPr="00264A1B">
        <w:rPr>
          <w:rFonts w:hAnsi="宋体" w:cs="宋体" w:hint="eastAsia"/>
        </w:rPr>
        <w:t>.</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r w:rsidRPr="00264A1B">
        <w:rPr>
          <w:rFonts w:hAnsi="宋体" w:cs="宋体" w:hint="eastAsia"/>
        </w:rPr>
        <w:t>\</w:t>
      </w:r>
      <w:proofErr w:type="spellStart"/>
      <w:r w:rsidRPr="00264A1B">
        <w:rPr>
          <w:rFonts w:hAnsi="宋体" w:cs="宋体" w:hint="eastAsia"/>
        </w:rPr>
        <w:t>bibitem</w:t>
      </w:r>
      <w:proofErr w:type="spellEnd"/>
      <w:r w:rsidRPr="00264A1B">
        <w:rPr>
          <w:rFonts w:hAnsi="宋体" w:cs="宋体" w:hint="eastAsia"/>
        </w:rPr>
        <w:t>{Weiss2007} U. Weiss, \</w:t>
      </w:r>
      <w:proofErr w:type="spellStart"/>
      <w:r w:rsidRPr="00264A1B">
        <w:rPr>
          <w:rFonts w:hAnsi="宋体" w:cs="宋体" w:hint="eastAsia"/>
        </w:rPr>
        <w:t>textit</w:t>
      </w:r>
      <w:proofErr w:type="spellEnd"/>
      <w:r w:rsidRPr="00264A1B">
        <w:rPr>
          <w:rFonts w:hAnsi="宋体" w:cs="宋体" w:hint="eastAsia"/>
        </w:rPr>
        <w:t xml:space="preserve">{Quantum Dissipative Systems}, (World Scientific, Singapore, 2007), 3ed </w:t>
      </w:r>
      <w:proofErr w:type="gramStart"/>
      <w:r w:rsidRPr="00264A1B">
        <w:rPr>
          <w:rFonts w:hAnsi="宋体" w:cs="宋体" w:hint="eastAsia"/>
        </w:rPr>
        <w:t>ed</w:t>
      </w:r>
      <w:proofErr w:type="gramEnd"/>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\end{</w:t>
      </w:r>
      <w:proofErr w:type="spellStart"/>
      <w:r w:rsidRPr="00264A1B">
        <w:rPr>
          <w:rFonts w:hAnsi="宋体" w:cs="宋体" w:hint="eastAsia"/>
        </w:rPr>
        <w:t>thebibliography</w:t>
      </w:r>
      <w:proofErr w:type="spellEnd"/>
      <w:r w:rsidRPr="00264A1B">
        <w:rPr>
          <w:rFonts w:hAnsi="宋体" w:cs="宋体" w:hint="eastAsia"/>
        </w:rPr>
        <w:t>}</w:t>
      </w:r>
    </w:p>
    <w:p w:rsidR="00000000" w:rsidRPr="00264A1B" w:rsidRDefault="00517005" w:rsidP="00264A1B">
      <w:pPr>
        <w:pStyle w:val="a3"/>
        <w:rPr>
          <w:rFonts w:hAnsi="宋体" w:cs="宋体" w:hint="eastAsia"/>
        </w:rPr>
      </w:pPr>
      <w:r w:rsidRPr="00264A1B">
        <w:rPr>
          <w:rFonts w:hAnsi="宋体" w:cs="宋体" w:hint="eastAsia"/>
        </w:rPr>
        <w:t>\end{do</w:t>
      </w:r>
      <w:r w:rsidRPr="00264A1B">
        <w:rPr>
          <w:rFonts w:hAnsi="宋体" w:cs="宋体" w:hint="eastAsia"/>
        </w:rPr>
        <w:t>cument}</w:t>
      </w: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p>
    <w:p w:rsidR="00000000" w:rsidRPr="00264A1B" w:rsidRDefault="00517005" w:rsidP="00264A1B">
      <w:pPr>
        <w:pStyle w:val="a3"/>
        <w:rPr>
          <w:rFonts w:hAnsi="宋体" w:cs="宋体" w:hint="eastAsia"/>
        </w:rPr>
      </w:pPr>
    </w:p>
    <w:p w:rsidR="00264A1B" w:rsidRDefault="00264A1B" w:rsidP="00264A1B">
      <w:pPr>
        <w:pStyle w:val="a3"/>
        <w:rPr>
          <w:rFonts w:hAnsi="宋体" w:cs="宋体"/>
        </w:rPr>
      </w:pPr>
    </w:p>
    <w:sectPr w:rsidR="00264A1B" w:rsidSect="00264A1B">
      <w:pgSz w:w="11906" w:h="16838"/>
      <w:pgMar w:top="1440" w:right="1753" w:bottom="1440" w:left="17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780"/>
    <w:rsid w:val="000055C7"/>
    <w:rsid w:val="00264A1B"/>
    <w:rsid w:val="002B7663"/>
    <w:rsid w:val="00517005"/>
    <w:rsid w:val="00844CDB"/>
    <w:rsid w:val="00956780"/>
    <w:rsid w:val="00C74C8D"/>
    <w:rsid w:val="00F140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264A1B"/>
    <w:rPr>
      <w:rFonts w:ascii="宋体" w:eastAsia="宋体" w:hAnsi="Courier New" w:cs="Courier New"/>
      <w:szCs w:val="21"/>
    </w:rPr>
  </w:style>
  <w:style w:type="character" w:customStyle="1" w:styleId="Char">
    <w:name w:val="纯文本 Char"/>
    <w:basedOn w:val="a0"/>
    <w:link w:val="a3"/>
    <w:uiPriority w:val="99"/>
    <w:rsid w:val="00264A1B"/>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264A1B"/>
    <w:rPr>
      <w:rFonts w:ascii="宋体" w:eastAsia="宋体" w:hAnsi="Courier New" w:cs="Courier New"/>
      <w:szCs w:val="21"/>
    </w:rPr>
  </w:style>
  <w:style w:type="character" w:customStyle="1" w:styleId="Char">
    <w:name w:val="纯文本 Char"/>
    <w:basedOn w:val="a0"/>
    <w:link w:val="a3"/>
    <w:uiPriority w:val="99"/>
    <w:rsid w:val="00264A1B"/>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5478</Words>
  <Characters>31228</Characters>
  <Application>Microsoft Office Word</Application>
  <DocSecurity>0</DocSecurity>
  <Lines>260</Lines>
  <Paragraphs>73</Paragraphs>
  <ScaleCrop>false</ScaleCrop>
  <Company/>
  <LinksUpToDate>false</LinksUpToDate>
  <CharactersWithSpaces>36633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dc:creator>
  <cp:lastModifiedBy>law</cp:lastModifiedBy>
  <cp:revision>2</cp:revision>
  <dcterms:created xsi:type="dcterms:W3CDTF">2015-07-27T09:47:00Z</dcterms:created>
  <dcterms:modified xsi:type="dcterms:W3CDTF">2015-07-27T09:47:00Z</dcterms:modified>
</cp:coreProperties>
</file>